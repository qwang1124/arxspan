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768017" w14:textId="77777777" w:rsidR="009A2189" w:rsidRDefault="00407B4D" w:rsidP="005F5D86">
      <w:pPr>
        <w:pStyle w:val="Title"/>
      </w:pPr>
      <w:r>
        <w:t xml:space="preserve"> </w:t>
      </w:r>
      <w:r w:rsidR="00D87107">
        <w:fldChar w:fldCharType="begin"/>
      </w:r>
      <w:r w:rsidR="0088113F">
        <w:instrText xml:space="preserve"> Title </w:instrText>
      </w:r>
      <w:r w:rsidR="00D87107">
        <w:fldChar w:fldCharType="separate"/>
      </w:r>
      <w:r w:rsidR="00AE2D72">
        <w:t xml:space="preserve">ArxLab </w:t>
      </w:r>
      <w:r w:rsidR="00F5149E">
        <w:t xml:space="preserve">Inventory </w:t>
      </w:r>
      <w:r w:rsidR="00AE2D72">
        <w:t xml:space="preserve">Test Script </w:t>
      </w:r>
      <w:r w:rsidR="00D87107">
        <w:fldChar w:fldCharType="end"/>
      </w:r>
    </w:p>
    <w:p w14:paraId="4B1CBC4F" w14:textId="77777777" w:rsidR="00AA0770" w:rsidRDefault="00AA0770" w:rsidP="00AA0770"/>
    <w:p w14:paraId="28710741" w14:textId="77777777" w:rsidR="00D67C47" w:rsidRDefault="00D67C47" w:rsidP="00AA0770"/>
    <w:p w14:paraId="13301950" w14:textId="77777777" w:rsidR="007B520E" w:rsidRDefault="0060261F" w:rsidP="007B520E">
      <w:pPr>
        <w:pStyle w:val="Heading1"/>
      </w:pPr>
      <w:r>
        <w:t>Introduction</w:t>
      </w:r>
    </w:p>
    <w:p w14:paraId="3747DD97" w14:textId="77777777" w:rsidR="001A0268" w:rsidRDefault="00F5149E" w:rsidP="00F5149E">
      <w:pPr>
        <w:ind w:left="432"/>
      </w:pPr>
      <w:r w:rsidRPr="00F5149E">
        <w:t>ArxLab Inventory is a web browser-based inventory software application that provides a tool set to define and manage biology and chemistry inventory items. The software tracks biological materials including cell lines, plates, proprietary compounds, commercial compounds, equipment, and glassware. All functionality is delivered in by a browser-based, platform independent interface.</w:t>
      </w:r>
    </w:p>
    <w:p w14:paraId="5B0CC74A" w14:textId="77777777" w:rsidR="009A2189" w:rsidRDefault="00AE2D72" w:rsidP="00FB0E71">
      <w:pPr>
        <w:ind w:left="432"/>
      </w:pPr>
      <w:r w:rsidRPr="00AE2D72">
        <w:t xml:space="preserve">The purpose of this document is to </w:t>
      </w:r>
      <w:r>
        <w:t xml:space="preserve">test the features of </w:t>
      </w:r>
      <w:r w:rsidRPr="00AE2D72">
        <w:t xml:space="preserve">ArxLab </w:t>
      </w:r>
      <w:r w:rsidR="00F5149E">
        <w:t>Inventory</w:t>
      </w:r>
      <w:r>
        <w:t xml:space="preserve"> listed in </w:t>
      </w:r>
      <w:r w:rsidRPr="00AE2D72">
        <w:rPr>
          <w:b/>
          <w:i/>
        </w:rPr>
        <w:t xml:space="preserve">ArxLab </w:t>
      </w:r>
      <w:r w:rsidR="00F5149E">
        <w:rPr>
          <w:b/>
          <w:i/>
        </w:rPr>
        <w:t>Inventory</w:t>
      </w:r>
      <w:r w:rsidRPr="00AE2D72">
        <w:rPr>
          <w:b/>
          <w:i/>
        </w:rPr>
        <w:t xml:space="preserve"> User Requirements Specification</w:t>
      </w:r>
      <w:r w:rsidRPr="00AE2D72">
        <w:t>.</w:t>
      </w:r>
      <w:r>
        <w:t xml:space="preserve"> These </w:t>
      </w:r>
      <w:r w:rsidRPr="00AE2D72">
        <w:t xml:space="preserve">features </w:t>
      </w:r>
      <w:r>
        <w:t xml:space="preserve">are those </w:t>
      </w:r>
      <w:r w:rsidRPr="00AE2D72">
        <w:t>required to ensure ArxLab functions as expected.</w:t>
      </w:r>
      <w:r w:rsidR="00601003">
        <w:t xml:space="preserve"> </w:t>
      </w:r>
      <w:r w:rsidR="00F60C1B">
        <w:t>A copy of this document is expected to be executed</w:t>
      </w:r>
      <w:r w:rsidR="00465A77">
        <w:t xml:space="preserve"> as required by Arxspan, e.g., with a new release.</w:t>
      </w:r>
    </w:p>
    <w:p w14:paraId="14464F22" w14:textId="77777777" w:rsidR="001A0268" w:rsidRDefault="001A0268" w:rsidP="00427312"/>
    <w:p w14:paraId="68567862" w14:textId="77777777" w:rsidR="00DD4BE4" w:rsidRDefault="00E67101" w:rsidP="00DD4BE4">
      <w:pPr>
        <w:pStyle w:val="Heading1"/>
      </w:pPr>
      <w:r>
        <w:t xml:space="preserve">Execution </w:t>
      </w:r>
      <w:r w:rsidR="008C2CE3">
        <w:t>Best Practices</w:t>
      </w:r>
    </w:p>
    <w:p w14:paraId="585527CF" w14:textId="77777777" w:rsidR="00DD4BE4" w:rsidRDefault="00DD4BE4" w:rsidP="00DD4BE4">
      <w:pPr>
        <w:pStyle w:val="Heading2"/>
      </w:pPr>
      <w:r>
        <w:t>Read the entire document before beginning execution of the test script.</w:t>
      </w:r>
    </w:p>
    <w:p w14:paraId="55E512BB" w14:textId="77777777" w:rsidR="00AA0770" w:rsidRDefault="00AA0770" w:rsidP="00AA0770"/>
    <w:p w14:paraId="500C644D" w14:textId="77777777" w:rsidR="00DD4BE4" w:rsidRPr="00DD4BE4" w:rsidRDefault="008C2CE3" w:rsidP="00DD4BE4">
      <w:pPr>
        <w:pStyle w:val="Heading2"/>
      </w:pPr>
      <w:r>
        <w:t>Have e</w:t>
      </w:r>
      <w:r w:rsidR="00DD4BE4">
        <w:t xml:space="preserve">ach user who executes a copy of this test script include their information in section </w:t>
      </w:r>
      <w:r w:rsidR="00376EBA">
        <w:t>3</w:t>
      </w:r>
      <w:r w:rsidR="00DD4BE4">
        <w:t>.</w:t>
      </w:r>
    </w:p>
    <w:p w14:paraId="0670CC0C" w14:textId="77777777" w:rsidR="00AA0770" w:rsidRDefault="00AA0770" w:rsidP="00AA0770"/>
    <w:p w14:paraId="30509551" w14:textId="26CEC758" w:rsidR="008C2CE3" w:rsidRDefault="008C2CE3" w:rsidP="008C2CE3">
      <w:pPr>
        <w:pStyle w:val="Heading2"/>
      </w:pPr>
      <w:r>
        <w:t>The person who executes a step record</w:t>
      </w:r>
      <w:r w:rsidR="0027705E">
        <w:t>s</w:t>
      </w:r>
      <w:r>
        <w:t xml:space="preserve"> the results.</w:t>
      </w:r>
    </w:p>
    <w:p w14:paraId="1E7D1DAB" w14:textId="77777777" w:rsidR="00AA0770" w:rsidRDefault="00AA0770" w:rsidP="00AA0770"/>
    <w:p w14:paraId="40E7E969" w14:textId="3C237DE7" w:rsidR="007A0C9F" w:rsidRDefault="008C2CE3" w:rsidP="007A0C9F">
      <w:pPr>
        <w:pStyle w:val="Heading2"/>
      </w:pPr>
      <w:r>
        <w:t>R</w:t>
      </w:r>
      <w:r w:rsidR="007A0C9F">
        <w:t xml:space="preserve">ecord </w:t>
      </w:r>
      <w:r w:rsidR="0027705E">
        <w:t>“</w:t>
      </w:r>
      <w:r w:rsidR="007A0C9F">
        <w:t>No</w:t>
      </w:r>
      <w:r w:rsidR="0027705E">
        <w:t>”</w:t>
      </w:r>
      <w:r w:rsidR="007A0C9F">
        <w:t xml:space="preserve"> in the Actual Result column in section 5</w:t>
      </w:r>
      <w:r>
        <w:t xml:space="preserve"> if the Actual Result does not meet the Expected result, with</w:t>
      </w:r>
      <w:r w:rsidR="007A0C9F">
        <w:t xml:space="preserve"> a</w:t>
      </w:r>
      <w:r>
        <w:t xml:space="preserve"> brief explanation </w:t>
      </w:r>
      <w:r w:rsidR="00E67101">
        <w:t xml:space="preserve">of </w:t>
      </w:r>
      <w:r w:rsidR="007A0C9F">
        <w:t>why</w:t>
      </w:r>
      <w:r>
        <w:t xml:space="preserve"> the Actual Result does not meet the Expected Result</w:t>
      </w:r>
      <w:r w:rsidR="00E67101">
        <w:t>, and what was done as a result</w:t>
      </w:r>
      <w:r w:rsidR="007A0C9F">
        <w:t>.</w:t>
      </w:r>
      <w:r w:rsidR="00E67101">
        <w:t xml:space="preserve"> </w:t>
      </w:r>
      <w:r w:rsidR="007C2FC5">
        <w:t>A reference</w:t>
      </w:r>
      <w:r w:rsidR="00E67101">
        <w:t xml:space="preserve"> to a </w:t>
      </w:r>
      <w:r w:rsidR="007C2FC5">
        <w:t>more detailed explanation can be used</w:t>
      </w:r>
      <w:r>
        <w:t>.</w:t>
      </w:r>
    </w:p>
    <w:p w14:paraId="1BF23524" w14:textId="77777777" w:rsidR="00AA0770" w:rsidRDefault="00AA0770" w:rsidP="00AA0770"/>
    <w:p w14:paraId="35ED714F" w14:textId="77777777" w:rsidR="009A2189" w:rsidRDefault="00DD4BE4" w:rsidP="00DD4BE4">
      <w:pPr>
        <w:pStyle w:val="Heading2"/>
      </w:pPr>
      <w:r>
        <w:t>Ensure each entry is complete, i.e., ensure all cells are filled either with the observed result or N</w:t>
      </w:r>
      <w:r w:rsidR="00376EBA">
        <w:t>/</w:t>
      </w:r>
      <w:r>
        <w:t>A if the cell is not applicable.</w:t>
      </w:r>
    </w:p>
    <w:p w14:paraId="7120A542" w14:textId="77777777" w:rsidR="00AA0770" w:rsidRDefault="00AA0770" w:rsidP="00AA0770"/>
    <w:p w14:paraId="0C70D2B6" w14:textId="77777777" w:rsidR="00601003" w:rsidRDefault="00601003" w:rsidP="00601003">
      <w:pPr>
        <w:pStyle w:val="Heading1"/>
      </w:pPr>
      <w:r>
        <w:t>Signature Identification</w:t>
      </w:r>
    </w:p>
    <w:p w14:paraId="5F503BCC" w14:textId="77777777" w:rsidR="00601003" w:rsidRDefault="00601003" w:rsidP="00FB0E71">
      <w:pPr>
        <w:ind w:left="432"/>
      </w:pPr>
      <w:r>
        <w:t xml:space="preserve">Use this section to identify those who execute </w:t>
      </w:r>
      <w:r w:rsidR="007C2FC5">
        <w:t xml:space="preserve">and review </w:t>
      </w:r>
      <w:r>
        <w:t>this</w:t>
      </w:r>
      <w:r w:rsidR="00465A77">
        <w:t xml:space="preserve"> test script.</w:t>
      </w:r>
      <w:r>
        <w:t xml:space="preserve"> </w:t>
      </w:r>
    </w:p>
    <w:p w14:paraId="2412FD58" w14:textId="77777777" w:rsidR="00601003" w:rsidRDefault="00601003" w:rsidP="00601003"/>
    <w:tbl>
      <w:tblPr>
        <w:tblStyle w:val="TableGrid"/>
        <w:tblW w:w="0" w:type="auto"/>
        <w:tblLook w:val="04A0" w:firstRow="1" w:lastRow="0" w:firstColumn="1" w:lastColumn="0" w:noHBand="0" w:noVBand="1"/>
      </w:tblPr>
      <w:tblGrid>
        <w:gridCol w:w="2695"/>
        <w:gridCol w:w="2610"/>
        <w:gridCol w:w="1056"/>
        <w:gridCol w:w="2634"/>
        <w:gridCol w:w="1608"/>
      </w:tblGrid>
      <w:tr w:rsidR="00601003" w:rsidRPr="00601003" w14:paraId="160360E0" w14:textId="77777777" w:rsidTr="00FB0E71">
        <w:trPr>
          <w:cantSplit/>
          <w:tblHeader/>
        </w:trPr>
        <w:tc>
          <w:tcPr>
            <w:tcW w:w="2695" w:type="dxa"/>
          </w:tcPr>
          <w:p w14:paraId="078DD298" w14:textId="77777777" w:rsidR="00601003" w:rsidRPr="00601003" w:rsidRDefault="00601003" w:rsidP="00B34D84">
            <w:pPr>
              <w:rPr>
                <w:b/>
              </w:rPr>
            </w:pPr>
            <w:r w:rsidRPr="00601003">
              <w:rPr>
                <w:b/>
              </w:rPr>
              <w:t>Name</w:t>
            </w:r>
          </w:p>
        </w:tc>
        <w:tc>
          <w:tcPr>
            <w:tcW w:w="2610" w:type="dxa"/>
          </w:tcPr>
          <w:p w14:paraId="66D4B87B" w14:textId="77777777" w:rsidR="00601003" w:rsidRPr="00601003" w:rsidRDefault="00601003" w:rsidP="00B34D84">
            <w:pPr>
              <w:rPr>
                <w:b/>
              </w:rPr>
            </w:pPr>
            <w:r w:rsidRPr="00601003">
              <w:rPr>
                <w:b/>
              </w:rPr>
              <w:t>Signature</w:t>
            </w:r>
          </w:p>
        </w:tc>
        <w:tc>
          <w:tcPr>
            <w:tcW w:w="1056" w:type="dxa"/>
          </w:tcPr>
          <w:p w14:paraId="09B6276B" w14:textId="77777777" w:rsidR="00601003" w:rsidRPr="00601003" w:rsidRDefault="00601003" w:rsidP="00B34D84">
            <w:pPr>
              <w:rPr>
                <w:b/>
              </w:rPr>
            </w:pPr>
            <w:r w:rsidRPr="00601003">
              <w:rPr>
                <w:b/>
              </w:rPr>
              <w:t>Initials</w:t>
            </w:r>
          </w:p>
        </w:tc>
        <w:tc>
          <w:tcPr>
            <w:tcW w:w="2634" w:type="dxa"/>
          </w:tcPr>
          <w:p w14:paraId="2C12FA75" w14:textId="77777777" w:rsidR="00601003" w:rsidRPr="00601003" w:rsidRDefault="00601003" w:rsidP="00B34D84">
            <w:pPr>
              <w:rPr>
                <w:b/>
              </w:rPr>
            </w:pPr>
            <w:r w:rsidRPr="00601003">
              <w:rPr>
                <w:b/>
              </w:rPr>
              <w:t>Title</w:t>
            </w:r>
          </w:p>
        </w:tc>
        <w:tc>
          <w:tcPr>
            <w:tcW w:w="1608" w:type="dxa"/>
          </w:tcPr>
          <w:p w14:paraId="6F1F1206" w14:textId="77777777" w:rsidR="00601003" w:rsidRPr="00601003" w:rsidRDefault="00601003" w:rsidP="00B34D84">
            <w:pPr>
              <w:rPr>
                <w:b/>
              </w:rPr>
            </w:pPr>
            <w:r w:rsidRPr="00601003">
              <w:rPr>
                <w:b/>
              </w:rPr>
              <w:t>Date</w:t>
            </w:r>
          </w:p>
        </w:tc>
      </w:tr>
      <w:tr w:rsidR="00601003" w:rsidRPr="00601003" w14:paraId="6CABECB8" w14:textId="77777777" w:rsidTr="00FB0E71">
        <w:trPr>
          <w:cantSplit/>
        </w:trPr>
        <w:tc>
          <w:tcPr>
            <w:tcW w:w="2695" w:type="dxa"/>
          </w:tcPr>
          <w:p w14:paraId="1AA82C0C" w14:textId="77777777" w:rsidR="00601003" w:rsidRDefault="00601003" w:rsidP="00B34D84"/>
          <w:p w14:paraId="40AE8474" w14:textId="15ACC08F" w:rsidR="00601003" w:rsidRPr="00601003" w:rsidRDefault="00760947" w:rsidP="00B34D84">
            <w:r>
              <w:t>Amanda Lashua</w:t>
            </w:r>
          </w:p>
        </w:tc>
        <w:tc>
          <w:tcPr>
            <w:tcW w:w="2610" w:type="dxa"/>
          </w:tcPr>
          <w:p w14:paraId="021C238C" w14:textId="77777777" w:rsidR="00601003" w:rsidRPr="00601003" w:rsidRDefault="00601003" w:rsidP="00B34D84"/>
        </w:tc>
        <w:tc>
          <w:tcPr>
            <w:tcW w:w="1056" w:type="dxa"/>
          </w:tcPr>
          <w:p w14:paraId="0C8C5754" w14:textId="1F63F762" w:rsidR="00601003" w:rsidRPr="00601003" w:rsidRDefault="00760947" w:rsidP="00B34D84">
            <w:r>
              <w:t>AFL</w:t>
            </w:r>
          </w:p>
        </w:tc>
        <w:tc>
          <w:tcPr>
            <w:tcW w:w="2634" w:type="dxa"/>
          </w:tcPr>
          <w:p w14:paraId="7EFEDE19" w14:textId="22C8B2CE" w:rsidR="00601003" w:rsidRPr="00601003" w:rsidRDefault="00760947" w:rsidP="00B34D84">
            <w:r>
              <w:t>Client Support Services Manager</w:t>
            </w:r>
          </w:p>
        </w:tc>
        <w:tc>
          <w:tcPr>
            <w:tcW w:w="1608" w:type="dxa"/>
          </w:tcPr>
          <w:p w14:paraId="129B58D7" w14:textId="38E7C367" w:rsidR="00601003" w:rsidRPr="00601003" w:rsidRDefault="00067B7D" w:rsidP="00B34D84">
            <w:r>
              <w:t>5/10</w:t>
            </w:r>
            <w:r w:rsidR="00EB35B4">
              <w:t>/18</w:t>
            </w:r>
          </w:p>
        </w:tc>
      </w:tr>
      <w:tr w:rsidR="00601003" w:rsidRPr="00601003" w14:paraId="3C3D3C3F" w14:textId="77777777" w:rsidTr="00FB0E71">
        <w:trPr>
          <w:cantSplit/>
        </w:trPr>
        <w:tc>
          <w:tcPr>
            <w:tcW w:w="2695" w:type="dxa"/>
          </w:tcPr>
          <w:p w14:paraId="1AA54D07" w14:textId="77777777" w:rsidR="00601003" w:rsidRDefault="00601003" w:rsidP="00B34D84"/>
          <w:p w14:paraId="5288B486" w14:textId="08804681" w:rsidR="00601003" w:rsidRPr="00601003" w:rsidRDefault="00760947" w:rsidP="00B34D84">
            <w:r>
              <w:t>Kate Hardy</w:t>
            </w:r>
          </w:p>
        </w:tc>
        <w:tc>
          <w:tcPr>
            <w:tcW w:w="2610" w:type="dxa"/>
          </w:tcPr>
          <w:p w14:paraId="61824E3F" w14:textId="77777777" w:rsidR="00601003" w:rsidRPr="00601003" w:rsidRDefault="00601003" w:rsidP="00B34D84"/>
        </w:tc>
        <w:tc>
          <w:tcPr>
            <w:tcW w:w="1056" w:type="dxa"/>
          </w:tcPr>
          <w:p w14:paraId="5F00B15C" w14:textId="3C1D8926" w:rsidR="00601003" w:rsidRPr="00601003" w:rsidRDefault="00760947" w:rsidP="00B34D84">
            <w:r>
              <w:t>KH</w:t>
            </w:r>
          </w:p>
        </w:tc>
        <w:tc>
          <w:tcPr>
            <w:tcW w:w="2634" w:type="dxa"/>
          </w:tcPr>
          <w:p w14:paraId="38A0F488" w14:textId="60BC2631" w:rsidR="00601003" w:rsidRPr="00601003" w:rsidRDefault="00760947" w:rsidP="00B34D84">
            <w:r>
              <w:t>Director of Global Services</w:t>
            </w:r>
          </w:p>
        </w:tc>
        <w:tc>
          <w:tcPr>
            <w:tcW w:w="1608" w:type="dxa"/>
          </w:tcPr>
          <w:p w14:paraId="11D1E4A5" w14:textId="6A7BF42B" w:rsidR="00601003" w:rsidRPr="00601003" w:rsidRDefault="00067B7D" w:rsidP="00B34D84">
            <w:r>
              <w:t>5/10</w:t>
            </w:r>
            <w:r w:rsidR="00EB35B4">
              <w:t>/18</w:t>
            </w:r>
          </w:p>
        </w:tc>
      </w:tr>
      <w:tr w:rsidR="00601003" w:rsidRPr="00601003" w14:paraId="4F6CF47D" w14:textId="77777777" w:rsidTr="00FB0E71">
        <w:trPr>
          <w:cantSplit/>
        </w:trPr>
        <w:tc>
          <w:tcPr>
            <w:tcW w:w="2695" w:type="dxa"/>
          </w:tcPr>
          <w:p w14:paraId="143D2078" w14:textId="77777777" w:rsidR="00601003" w:rsidRDefault="00601003" w:rsidP="00B34D84"/>
          <w:p w14:paraId="08135E6F" w14:textId="77777777" w:rsidR="00601003" w:rsidRPr="00601003" w:rsidRDefault="00601003" w:rsidP="00B34D84"/>
        </w:tc>
        <w:tc>
          <w:tcPr>
            <w:tcW w:w="2610" w:type="dxa"/>
          </w:tcPr>
          <w:p w14:paraId="6A1A7CB2" w14:textId="77777777" w:rsidR="00601003" w:rsidRPr="00601003" w:rsidRDefault="00601003" w:rsidP="00B34D84"/>
        </w:tc>
        <w:tc>
          <w:tcPr>
            <w:tcW w:w="1056" w:type="dxa"/>
          </w:tcPr>
          <w:p w14:paraId="152EB798" w14:textId="77777777" w:rsidR="00601003" w:rsidRPr="00601003" w:rsidRDefault="00601003" w:rsidP="00B34D84"/>
        </w:tc>
        <w:tc>
          <w:tcPr>
            <w:tcW w:w="2634" w:type="dxa"/>
          </w:tcPr>
          <w:p w14:paraId="3C461085" w14:textId="77777777" w:rsidR="00601003" w:rsidRPr="00601003" w:rsidRDefault="00601003" w:rsidP="00B34D84"/>
        </w:tc>
        <w:tc>
          <w:tcPr>
            <w:tcW w:w="1608" w:type="dxa"/>
          </w:tcPr>
          <w:p w14:paraId="66F49109" w14:textId="77777777" w:rsidR="00601003" w:rsidRPr="00601003" w:rsidRDefault="00601003" w:rsidP="00B34D84"/>
        </w:tc>
      </w:tr>
    </w:tbl>
    <w:p w14:paraId="2821DAA6" w14:textId="77777777" w:rsidR="00FE12D6" w:rsidRDefault="00FE12D6">
      <w:pPr>
        <w:rPr>
          <w:rFonts w:ascii="Machine" w:eastAsia="Matrix" w:hAnsi="Machine"/>
          <w:b/>
          <w:bCs/>
          <w:sz w:val="26"/>
          <w:szCs w:val="26"/>
        </w:rPr>
      </w:pPr>
    </w:p>
    <w:p w14:paraId="7F79B11D" w14:textId="77777777" w:rsidR="00CF05C3" w:rsidRDefault="00CF05C3" w:rsidP="00CF05C3">
      <w:pPr>
        <w:pStyle w:val="Heading1"/>
      </w:pPr>
      <w:r>
        <w:t>Prerequisites</w:t>
      </w:r>
    </w:p>
    <w:p w14:paraId="7A8CB34C" w14:textId="77777777" w:rsidR="009A2189" w:rsidRDefault="00CF05C3" w:rsidP="00FB0E71">
      <w:pPr>
        <w:ind w:left="432"/>
      </w:pPr>
      <w:r>
        <w:t>This section specifies the critical data required to execute tests in this document.</w:t>
      </w:r>
    </w:p>
    <w:p w14:paraId="02C75DEE" w14:textId="77777777" w:rsidR="00612106" w:rsidRDefault="00612106" w:rsidP="00612106">
      <w:pPr>
        <w:pStyle w:val="Heading2"/>
      </w:pPr>
      <w:r>
        <w:t>Test executor</w:t>
      </w:r>
    </w:p>
    <w:p w14:paraId="356B158E" w14:textId="77777777" w:rsidR="009A2189" w:rsidRDefault="00612106" w:rsidP="00FB0E71">
      <w:pPr>
        <w:ind w:left="1008"/>
      </w:pPr>
      <w:r>
        <w:t xml:space="preserve">The executors of this test script are expected to be </w:t>
      </w:r>
      <w:r w:rsidR="00001C23">
        <w:t>intermediate users of ArxLab.</w:t>
      </w:r>
    </w:p>
    <w:p w14:paraId="6826B4DD" w14:textId="77777777" w:rsidR="00AA0770" w:rsidRDefault="00AA0770" w:rsidP="00AA0770"/>
    <w:p w14:paraId="2FF56FAF" w14:textId="77777777" w:rsidR="00CF05C3" w:rsidRDefault="00CF05C3" w:rsidP="00CF05C3">
      <w:pPr>
        <w:pStyle w:val="Heading2"/>
      </w:pPr>
      <w:r>
        <w:lastRenderedPageBreak/>
        <w:t>Accounts</w:t>
      </w:r>
    </w:p>
    <w:p w14:paraId="75CA478A" w14:textId="77777777" w:rsidR="00CF05C3" w:rsidRDefault="00CF05C3" w:rsidP="00FB0E71">
      <w:pPr>
        <w:ind w:left="1008"/>
      </w:pPr>
      <w:r>
        <w:t>The following ArxLab accounts are set up in the test environment and the tester has the passwords for these accounts:</w:t>
      </w:r>
    </w:p>
    <w:p w14:paraId="6C277776" w14:textId="77777777" w:rsidR="00AA0770" w:rsidRDefault="00AA0770" w:rsidP="00FB0E71">
      <w:pPr>
        <w:ind w:left="1008"/>
      </w:pPr>
    </w:p>
    <w:tbl>
      <w:tblPr>
        <w:tblStyle w:val="TableGrid"/>
        <w:tblW w:w="0" w:type="auto"/>
        <w:tblInd w:w="1098" w:type="dxa"/>
        <w:tblLook w:val="04A0" w:firstRow="1" w:lastRow="0" w:firstColumn="1" w:lastColumn="0" w:noHBand="0" w:noVBand="1"/>
      </w:tblPr>
      <w:tblGrid>
        <w:gridCol w:w="2430"/>
        <w:gridCol w:w="2880"/>
        <w:gridCol w:w="2196"/>
      </w:tblGrid>
      <w:tr w:rsidR="00490D80" w:rsidRPr="00AA0770" w14:paraId="0349F9FC" w14:textId="77777777" w:rsidTr="00206FF1">
        <w:trPr>
          <w:cantSplit/>
          <w:tblHeader/>
        </w:trPr>
        <w:tc>
          <w:tcPr>
            <w:tcW w:w="2430" w:type="dxa"/>
          </w:tcPr>
          <w:p w14:paraId="411ECD4C" w14:textId="77777777" w:rsidR="00490D80" w:rsidRPr="00FB0E71" w:rsidRDefault="00490D80" w:rsidP="00CF05C3">
            <w:pPr>
              <w:rPr>
                <w:b/>
              </w:rPr>
            </w:pPr>
            <w:r w:rsidRPr="00FB0E71">
              <w:rPr>
                <w:b/>
              </w:rPr>
              <w:t>Reference Name</w:t>
            </w:r>
          </w:p>
        </w:tc>
        <w:tc>
          <w:tcPr>
            <w:tcW w:w="2880" w:type="dxa"/>
          </w:tcPr>
          <w:p w14:paraId="55B6B7F2" w14:textId="77777777" w:rsidR="00490D80" w:rsidRPr="00FB0E71" w:rsidRDefault="00490D80" w:rsidP="00CF05C3">
            <w:pPr>
              <w:rPr>
                <w:b/>
              </w:rPr>
            </w:pPr>
            <w:r w:rsidRPr="00FB0E71">
              <w:rPr>
                <w:b/>
              </w:rPr>
              <w:t>Login Name</w:t>
            </w:r>
          </w:p>
        </w:tc>
        <w:tc>
          <w:tcPr>
            <w:tcW w:w="2196" w:type="dxa"/>
          </w:tcPr>
          <w:p w14:paraId="5DBBA8DC" w14:textId="77777777" w:rsidR="00490D80" w:rsidRPr="00FB0E71" w:rsidRDefault="00490D80" w:rsidP="00CF05C3">
            <w:pPr>
              <w:rPr>
                <w:b/>
              </w:rPr>
            </w:pPr>
            <w:r w:rsidRPr="00FB0E71">
              <w:rPr>
                <w:b/>
              </w:rPr>
              <w:t>Role</w:t>
            </w:r>
          </w:p>
        </w:tc>
      </w:tr>
      <w:tr w:rsidR="00490D80" w14:paraId="0DB8C4F1" w14:textId="77777777" w:rsidTr="00206FF1">
        <w:trPr>
          <w:cantSplit/>
        </w:trPr>
        <w:tc>
          <w:tcPr>
            <w:tcW w:w="2430" w:type="dxa"/>
          </w:tcPr>
          <w:p w14:paraId="4807E7E7" w14:textId="77777777" w:rsidR="00490D80" w:rsidRDefault="00206FF1" w:rsidP="00CF05C3">
            <w:r w:rsidRPr="00206FF1">
              <w:t>System Administrator</w:t>
            </w:r>
          </w:p>
        </w:tc>
        <w:tc>
          <w:tcPr>
            <w:tcW w:w="2880" w:type="dxa"/>
          </w:tcPr>
          <w:p w14:paraId="72585AF7" w14:textId="77777777" w:rsidR="00490D80" w:rsidRDefault="00206FF1" w:rsidP="00963351">
            <w:r>
              <w:t>admin@demo.com</w:t>
            </w:r>
          </w:p>
        </w:tc>
        <w:tc>
          <w:tcPr>
            <w:tcW w:w="2196" w:type="dxa"/>
          </w:tcPr>
          <w:p w14:paraId="42A6A29A" w14:textId="77777777" w:rsidR="00490D80" w:rsidRDefault="00490D80" w:rsidP="00CF05C3">
            <w:r>
              <w:t>Administrator</w:t>
            </w:r>
          </w:p>
        </w:tc>
      </w:tr>
      <w:tr w:rsidR="00490D80" w14:paraId="665150C6" w14:textId="77777777" w:rsidTr="00206FF1">
        <w:trPr>
          <w:cantSplit/>
        </w:trPr>
        <w:tc>
          <w:tcPr>
            <w:tcW w:w="2430" w:type="dxa"/>
          </w:tcPr>
          <w:p w14:paraId="0468009C" w14:textId="77777777" w:rsidR="00490D80" w:rsidRDefault="00490D80" w:rsidP="00CF05C3">
            <w:r>
              <w:t>Joe Chemist</w:t>
            </w:r>
          </w:p>
        </w:tc>
        <w:tc>
          <w:tcPr>
            <w:tcW w:w="2880" w:type="dxa"/>
          </w:tcPr>
          <w:p w14:paraId="24EC16D9" w14:textId="77777777" w:rsidR="00490D80" w:rsidRDefault="00490D80" w:rsidP="00490D80">
            <w:r w:rsidRPr="009C4135">
              <w:t>joe@</w:t>
            </w:r>
            <w:r w:rsidR="00963351">
              <w:t>demo.com</w:t>
            </w:r>
          </w:p>
        </w:tc>
        <w:tc>
          <w:tcPr>
            <w:tcW w:w="2196" w:type="dxa"/>
          </w:tcPr>
          <w:p w14:paraId="103542D3" w14:textId="77777777" w:rsidR="00490D80" w:rsidRDefault="00F5149E" w:rsidP="00CF05C3">
            <w:r>
              <w:t>Power User</w:t>
            </w:r>
          </w:p>
        </w:tc>
      </w:tr>
      <w:tr w:rsidR="00490D80" w14:paraId="25E8E585" w14:textId="77777777" w:rsidTr="00206FF1">
        <w:trPr>
          <w:cantSplit/>
        </w:trPr>
        <w:tc>
          <w:tcPr>
            <w:tcW w:w="2430" w:type="dxa"/>
          </w:tcPr>
          <w:p w14:paraId="589497A4" w14:textId="77777777" w:rsidR="00490D80" w:rsidRDefault="00490D80" w:rsidP="00CF05C3">
            <w:r>
              <w:t>Jane Biologist</w:t>
            </w:r>
          </w:p>
        </w:tc>
        <w:tc>
          <w:tcPr>
            <w:tcW w:w="2880" w:type="dxa"/>
          </w:tcPr>
          <w:p w14:paraId="578A5501" w14:textId="77777777" w:rsidR="00490D80" w:rsidRDefault="00632CE2" w:rsidP="00CF05C3">
            <w:hyperlink r:id="rId8" w:history="1">
              <w:r w:rsidR="00963351" w:rsidRPr="00963351">
                <w:rPr>
                  <w:rStyle w:val="Hyperlink"/>
                </w:rPr>
                <w:t>jane@</w:t>
              </w:r>
              <w:r w:rsidR="00963351" w:rsidRPr="00473F1B">
                <w:rPr>
                  <w:rStyle w:val="Hyperlink"/>
                </w:rPr>
                <w:t>demo.com</w:t>
              </w:r>
            </w:hyperlink>
          </w:p>
        </w:tc>
        <w:tc>
          <w:tcPr>
            <w:tcW w:w="2196" w:type="dxa"/>
          </w:tcPr>
          <w:p w14:paraId="70EBECD0" w14:textId="77777777" w:rsidR="00490D80" w:rsidRDefault="00F5149E" w:rsidP="00CF05C3">
            <w:r>
              <w:t>User</w:t>
            </w:r>
          </w:p>
        </w:tc>
      </w:tr>
    </w:tbl>
    <w:p w14:paraId="72B9DFD4" w14:textId="511E4BC2" w:rsidR="00490D80" w:rsidRDefault="00F173B1" w:rsidP="00CF05C3">
      <w:pPr>
        <w:ind w:left="432"/>
      </w:pPr>
      <w:r>
        <w:tab/>
      </w:r>
      <w:r>
        <w:tab/>
      </w:r>
    </w:p>
    <w:p w14:paraId="124D2A0B" w14:textId="0C09E45F" w:rsidR="00F173B1" w:rsidRDefault="00F173B1" w:rsidP="00F173B1">
      <w:pPr>
        <w:ind w:left="990"/>
      </w:pPr>
      <w:r>
        <w:t xml:space="preserve">If </w:t>
      </w:r>
      <w:r w:rsidR="00300C78">
        <w:t>performing</w:t>
      </w:r>
      <w:r>
        <w:t xml:space="preserve"> the test scripts in an instance outside of ‘Demo’ then any three users can be used. You will need one user of each role type. When the script calls for a specific r</w:t>
      </w:r>
      <w:r w:rsidR="00187ACA">
        <w:t>eference name simply substitute the user you have with the corresponding role</w:t>
      </w:r>
      <w:r w:rsidR="00137FD4">
        <w:t>. As an</w:t>
      </w:r>
      <w:r w:rsidR="00187ACA">
        <w:t xml:space="preserve"> example</w:t>
      </w:r>
      <w:r w:rsidR="00137FD4">
        <w:t>:</w:t>
      </w:r>
      <w:r w:rsidR="00187ACA">
        <w:t xml:space="preserve"> when the script calls for </w:t>
      </w:r>
      <w:r w:rsidR="004F1D7D">
        <w:t>“</w:t>
      </w:r>
      <w:r w:rsidR="00137FD4">
        <w:t>Joe Chemist</w:t>
      </w:r>
      <w:r w:rsidR="004F1D7D">
        <w:t>”</w:t>
      </w:r>
      <w:r w:rsidR="00137FD4">
        <w:t xml:space="preserve"> </w:t>
      </w:r>
      <w:r w:rsidR="00187ACA">
        <w:t>if your</w:t>
      </w:r>
      <w:r w:rsidR="00BD6997">
        <w:t xml:space="preserve"> user </w:t>
      </w:r>
      <w:r w:rsidR="004F1D7D">
        <w:t>“</w:t>
      </w:r>
      <w:r w:rsidR="00BD6997">
        <w:t>Dan</w:t>
      </w:r>
      <w:r w:rsidR="004F1D7D">
        <w:t>”</w:t>
      </w:r>
      <w:r w:rsidR="00BD6997">
        <w:t xml:space="preserve"> has the role </w:t>
      </w:r>
      <w:r w:rsidR="00137FD4">
        <w:t xml:space="preserve">Power User then substitute </w:t>
      </w:r>
      <w:r w:rsidR="004F1D7D">
        <w:t>“</w:t>
      </w:r>
      <w:r w:rsidR="00137FD4">
        <w:t>Dan</w:t>
      </w:r>
      <w:r w:rsidR="004F1D7D">
        <w:t>”</w:t>
      </w:r>
      <w:r w:rsidR="00137FD4">
        <w:t xml:space="preserve"> for </w:t>
      </w:r>
      <w:r w:rsidR="004F1D7D">
        <w:t>“</w:t>
      </w:r>
      <w:r w:rsidR="00137FD4">
        <w:t>Joe Chemist</w:t>
      </w:r>
      <w:r w:rsidR="004F1D7D">
        <w:t>”</w:t>
      </w:r>
      <w:r w:rsidR="00137FD4">
        <w:t xml:space="preserve"> in all places in this test script where it appears.</w:t>
      </w:r>
    </w:p>
    <w:p w14:paraId="728F48A0" w14:textId="77777777" w:rsidR="00187ACA" w:rsidRPr="00CF05C3" w:rsidRDefault="00187ACA" w:rsidP="00F173B1">
      <w:pPr>
        <w:ind w:left="990"/>
      </w:pPr>
    </w:p>
    <w:p w14:paraId="5FCCB0EA" w14:textId="77777777" w:rsidR="00CF05C3" w:rsidRDefault="00B14296" w:rsidP="00CF05C3">
      <w:pPr>
        <w:pStyle w:val="Heading2"/>
      </w:pPr>
      <w:r>
        <w:t>Inventory Instance</w:t>
      </w:r>
    </w:p>
    <w:p w14:paraId="4AABE63C" w14:textId="5788DA26" w:rsidR="00085F68" w:rsidRDefault="00B14296" w:rsidP="00085F68">
      <w:pPr>
        <w:ind w:left="1008"/>
      </w:pPr>
      <w:r>
        <w:t>This test script was written on the Arxspan Company ‘Demo’ instance.  Any default Inventory instance is sufficient, there are no locations, containers or substances that need to be installed prior to the tes</w:t>
      </w:r>
      <w:r w:rsidR="00085F68">
        <w:t>ting cycle, just the test users.</w:t>
      </w:r>
      <w:r w:rsidR="000E6F31">
        <w:t xml:space="preserve"> </w:t>
      </w:r>
    </w:p>
    <w:p w14:paraId="3FAC74D9" w14:textId="77777777" w:rsidR="00085F68" w:rsidRDefault="00085F68" w:rsidP="00085F68">
      <w:pPr>
        <w:ind w:left="1008"/>
      </w:pPr>
    </w:p>
    <w:p w14:paraId="560B75A2" w14:textId="77777777" w:rsidR="00085F68" w:rsidRDefault="00085F68" w:rsidP="00085F68">
      <w:pPr>
        <w:pStyle w:val="Heading2"/>
      </w:pPr>
      <w:r>
        <w:t>Files needed</w:t>
      </w:r>
    </w:p>
    <w:p w14:paraId="07DE69E9" w14:textId="3E8628DD" w:rsidR="00D94237" w:rsidRDefault="002C6360" w:rsidP="002C6360">
      <w:pPr>
        <w:ind w:left="1080" w:hanging="72"/>
      </w:pPr>
      <w:r>
        <w:t xml:space="preserve">You will need the file </w:t>
      </w:r>
      <w:r w:rsidR="00952202">
        <w:t>InventoryBulkUpdate.xlsx</w:t>
      </w:r>
      <w:r w:rsidR="00694616">
        <w:t xml:space="preserve"> with </w:t>
      </w:r>
      <w:r>
        <w:t xml:space="preserve">the </w:t>
      </w:r>
      <w:r w:rsidR="00694616">
        <w:t xml:space="preserve">Supplier field edited to contain test </w:t>
      </w:r>
      <w:r>
        <w:t>script execution</w:t>
      </w:r>
      <w:r w:rsidR="00694616">
        <w:t xml:space="preserve"> date</w:t>
      </w:r>
      <w:r>
        <w:t>.</w:t>
      </w:r>
    </w:p>
    <w:p w14:paraId="6AFEE04D" w14:textId="77777777" w:rsidR="002C6360" w:rsidRDefault="002C6360" w:rsidP="002C6360">
      <w:pPr>
        <w:pStyle w:val="ListParagraph"/>
        <w:ind w:left="1368"/>
      </w:pPr>
    </w:p>
    <w:p w14:paraId="19D20A90" w14:textId="24AE2670" w:rsidR="008E5A28" w:rsidRDefault="008E5A28" w:rsidP="008E5A28">
      <w:pPr>
        <w:pStyle w:val="Heading2"/>
      </w:pPr>
      <w:r>
        <w:t>Pre-</w:t>
      </w:r>
      <w:r w:rsidR="0027705E">
        <w:t>S</w:t>
      </w:r>
      <w:r>
        <w:t xml:space="preserve">cript </w:t>
      </w:r>
      <w:r w:rsidR="0027705E">
        <w:t>E</w:t>
      </w:r>
      <w:r>
        <w:t xml:space="preserve">xecution </w:t>
      </w:r>
      <w:r w:rsidR="0027705E">
        <w:t>S</w:t>
      </w:r>
      <w:r>
        <w:t xml:space="preserve">et </w:t>
      </w:r>
      <w:r w:rsidR="0027705E">
        <w:t>U</w:t>
      </w:r>
      <w:r>
        <w:t>p</w:t>
      </w:r>
    </w:p>
    <w:p w14:paraId="53FF0511" w14:textId="3F539C9E" w:rsidR="00C21FA1" w:rsidRDefault="0027705E" w:rsidP="000E6F31">
      <w:pPr>
        <w:ind w:left="1008"/>
      </w:pPr>
      <w:r>
        <w:t>This test script assumes that an ELN notebook</w:t>
      </w:r>
      <w:r w:rsidR="00F173B1">
        <w:t xml:space="preserve"> in the same testing instance</w:t>
      </w:r>
      <w:r>
        <w:t xml:space="preserve"> </w:t>
      </w:r>
      <w:r w:rsidR="00C21FA1">
        <w:t xml:space="preserve">has </w:t>
      </w:r>
      <w:r>
        <w:t xml:space="preserve">already </w:t>
      </w:r>
      <w:r w:rsidR="00C21FA1">
        <w:t>been created with all test users having write and read access</w:t>
      </w:r>
      <w:r>
        <w:t xml:space="preserve">. </w:t>
      </w:r>
      <w:r w:rsidR="00137FD4">
        <w:t>If this notebook has not already been created then</w:t>
      </w:r>
      <w:r w:rsidR="000E6F31">
        <w:t xml:space="preserve"> one will need to be</w:t>
      </w:r>
      <w:r w:rsidR="00137FD4">
        <w:t xml:space="preserve"> create</w:t>
      </w:r>
      <w:r w:rsidR="000E6F31">
        <w:t>d</w:t>
      </w:r>
      <w:r w:rsidR="00137FD4">
        <w:t xml:space="preserve"> in the test instance with the proper pe</w:t>
      </w:r>
      <w:r w:rsidR="000E6F31">
        <w:t>rmissions given to each account O</w:t>
      </w:r>
      <w:r w:rsidR="00137FD4">
        <w:t xml:space="preserve">nce created this notebook can be used for future test script executions. </w:t>
      </w:r>
      <w:r>
        <w:t>For record-keeping, we recommend</w:t>
      </w:r>
      <w:r w:rsidR="00C21FA1">
        <w:t xml:space="preserve"> nam</w:t>
      </w:r>
      <w:r>
        <w:t>ing this notebook,</w:t>
      </w:r>
      <w:r w:rsidR="00C21FA1">
        <w:t xml:space="preserve"> </w:t>
      </w:r>
      <w:r>
        <w:t>“</w:t>
      </w:r>
      <w:r w:rsidR="00C21FA1">
        <w:t xml:space="preserve">Inventory </w:t>
      </w:r>
      <w:r>
        <w:t>T</w:t>
      </w:r>
      <w:r w:rsidR="00C21FA1">
        <w:t xml:space="preserve">est </w:t>
      </w:r>
      <w:r>
        <w:t>S</w:t>
      </w:r>
      <w:r w:rsidR="00C21FA1">
        <w:t>cripts</w:t>
      </w:r>
      <w:r>
        <w:t>”</w:t>
      </w:r>
      <w:r w:rsidR="00C21FA1">
        <w:t xml:space="preserve">. </w:t>
      </w:r>
    </w:p>
    <w:p w14:paraId="789697EF" w14:textId="77777777" w:rsidR="000E6F31" w:rsidRDefault="000E6F31" w:rsidP="008E6390">
      <w:pPr>
        <w:ind w:left="1080"/>
      </w:pPr>
    </w:p>
    <w:p w14:paraId="040649F3" w14:textId="1B366DD2" w:rsidR="00952202" w:rsidRPr="00CF05C3" w:rsidRDefault="00952202" w:rsidP="00952202">
      <w:pPr>
        <w:ind w:left="1008"/>
      </w:pPr>
    </w:p>
    <w:p w14:paraId="4ACF28F2" w14:textId="77777777" w:rsidR="00CF05C3" w:rsidRDefault="00CF05C3" w:rsidP="00601003"/>
    <w:p w14:paraId="0862A5AF" w14:textId="77777777" w:rsidR="00EB4894" w:rsidRDefault="00EB4894" w:rsidP="00601003"/>
    <w:p w14:paraId="4B7ACEEA" w14:textId="77777777" w:rsidR="00490D80" w:rsidRPr="00601003" w:rsidRDefault="00490D80" w:rsidP="00601003">
      <w:pPr>
        <w:sectPr w:rsidR="00490D80" w:rsidRPr="00601003" w:rsidSect="00A549A1">
          <w:headerReference w:type="default" r:id="rId9"/>
          <w:footerReference w:type="default" r:id="rId10"/>
          <w:headerReference w:type="first" r:id="rId11"/>
          <w:footerReference w:type="first" r:id="rId12"/>
          <w:pgSz w:w="12240" w:h="15840" w:code="1"/>
          <w:pgMar w:top="1800" w:right="720" w:bottom="720" w:left="907" w:header="547" w:footer="720" w:gutter="0"/>
          <w:cols w:space="720"/>
          <w:docGrid w:linePitch="360"/>
        </w:sectPr>
      </w:pPr>
    </w:p>
    <w:tbl>
      <w:tblPr>
        <w:tblStyle w:val="TableGrid"/>
        <w:tblW w:w="14299" w:type="dxa"/>
        <w:tblLook w:val="04A0" w:firstRow="1" w:lastRow="0" w:firstColumn="1" w:lastColumn="0" w:noHBand="0" w:noVBand="1"/>
      </w:tblPr>
      <w:tblGrid>
        <w:gridCol w:w="1348"/>
        <w:gridCol w:w="4371"/>
        <w:gridCol w:w="3847"/>
        <w:gridCol w:w="2901"/>
        <w:gridCol w:w="1832"/>
      </w:tblGrid>
      <w:tr w:rsidR="0031568C" w14:paraId="385FF02B" w14:textId="77777777" w:rsidTr="005F1E65">
        <w:trPr>
          <w:cantSplit/>
          <w:tblHeader/>
        </w:trPr>
        <w:tc>
          <w:tcPr>
            <w:tcW w:w="14299" w:type="dxa"/>
            <w:gridSpan w:val="5"/>
          </w:tcPr>
          <w:p w14:paraId="4160C485" w14:textId="77777777" w:rsidR="0031568C" w:rsidRPr="00B34D84" w:rsidRDefault="00AC017A" w:rsidP="00F5149E">
            <w:pPr>
              <w:rPr>
                <w:b/>
              </w:rPr>
            </w:pPr>
            <w:r>
              <w:rPr>
                <w:b/>
              </w:rPr>
              <w:lastRenderedPageBreak/>
              <w:t>Module 1</w:t>
            </w:r>
            <w:r w:rsidR="0031568C" w:rsidRPr="00B34D84">
              <w:rPr>
                <w:b/>
              </w:rPr>
              <w:t xml:space="preserve">: </w:t>
            </w:r>
            <w:r>
              <w:rPr>
                <w:b/>
              </w:rPr>
              <w:t>Locations Management</w:t>
            </w:r>
          </w:p>
        </w:tc>
      </w:tr>
      <w:tr w:rsidR="0031568C" w:rsidRPr="00547089" w14:paraId="1DE30F97" w14:textId="77777777" w:rsidTr="005F1E65">
        <w:trPr>
          <w:cantSplit/>
          <w:tblHeader/>
        </w:trPr>
        <w:tc>
          <w:tcPr>
            <w:tcW w:w="1348" w:type="dxa"/>
          </w:tcPr>
          <w:p w14:paraId="538D70E5" w14:textId="77777777" w:rsidR="0031568C" w:rsidRPr="00547089" w:rsidRDefault="0031568C" w:rsidP="004D38C6">
            <w:pPr>
              <w:rPr>
                <w:b/>
              </w:rPr>
            </w:pPr>
            <w:r w:rsidRPr="00547089">
              <w:rPr>
                <w:b/>
              </w:rPr>
              <w:t>Test Step</w:t>
            </w:r>
          </w:p>
        </w:tc>
        <w:tc>
          <w:tcPr>
            <w:tcW w:w="4371" w:type="dxa"/>
          </w:tcPr>
          <w:p w14:paraId="7430E1C5" w14:textId="77777777" w:rsidR="0031568C" w:rsidRPr="00547089" w:rsidRDefault="0031568C" w:rsidP="004D38C6">
            <w:pPr>
              <w:rPr>
                <w:b/>
              </w:rPr>
            </w:pPr>
            <w:r w:rsidRPr="00547089">
              <w:rPr>
                <w:b/>
              </w:rPr>
              <w:t>Test</w:t>
            </w:r>
          </w:p>
        </w:tc>
        <w:tc>
          <w:tcPr>
            <w:tcW w:w="3847" w:type="dxa"/>
          </w:tcPr>
          <w:p w14:paraId="125247F1" w14:textId="77777777" w:rsidR="0031568C" w:rsidRPr="00547089" w:rsidRDefault="0031568C" w:rsidP="004D38C6">
            <w:pPr>
              <w:rPr>
                <w:b/>
              </w:rPr>
            </w:pPr>
            <w:r w:rsidRPr="00547089">
              <w:rPr>
                <w:b/>
              </w:rPr>
              <w:t>Expected Result</w:t>
            </w:r>
          </w:p>
        </w:tc>
        <w:tc>
          <w:tcPr>
            <w:tcW w:w="2901" w:type="dxa"/>
          </w:tcPr>
          <w:p w14:paraId="799EA850" w14:textId="77777777" w:rsidR="0031568C" w:rsidRPr="00547089" w:rsidRDefault="0031568C" w:rsidP="004D38C6">
            <w:pPr>
              <w:rPr>
                <w:b/>
              </w:rPr>
            </w:pPr>
            <w:r w:rsidRPr="00547089">
              <w:rPr>
                <w:b/>
              </w:rPr>
              <w:t>Actual Result</w:t>
            </w:r>
            <w:r>
              <w:rPr>
                <w:b/>
              </w:rPr>
              <w:t xml:space="preserve"> meets Expected Result?</w:t>
            </w:r>
          </w:p>
        </w:tc>
        <w:tc>
          <w:tcPr>
            <w:tcW w:w="1832" w:type="dxa"/>
          </w:tcPr>
          <w:p w14:paraId="56ABF501" w14:textId="77777777" w:rsidR="0031568C" w:rsidRPr="00547089" w:rsidRDefault="0031568C" w:rsidP="004D38C6">
            <w:pPr>
              <w:rPr>
                <w:b/>
              </w:rPr>
            </w:pPr>
            <w:r w:rsidRPr="00547089">
              <w:rPr>
                <w:b/>
              </w:rPr>
              <w:t>Executor Initial/Date</w:t>
            </w:r>
          </w:p>
        </w:tc>
      </w:tr>
      <w:tr w:rsidR="008D6492" w14:paraId="1C1F9318" w14:textId="77777777" w:rsidTr="001A089A">
        <w:trPr>
          <w:cantSplit/>
        </w:trPr>
        <w:tc>
          <w:tcPr>
            <w:tcW w:w="1348" w:type="dxa"/>
          </w:tcPr>
          <w:p w14:paraId="2AD9E0BC" w14:textId="77777777" w:rsidR="008D6492" w:rsidRPr="00547089" w:rsidRDefault="008D6492" w:rsidP="008D6492">
            <w:r>
              <w:t>1</w:t>
            </w:r>
          </w:p>
        </w:tc>
        <w:tc>
          <w:tcPr>
            <w:tcW w:w="4371" w:type="dxa"/>
          </w:tcPr>
          <w:p w14:paraId="038F4DB7" w14:textId="50845D0B" w:rsidR="008D6492" w:rsidRPr="00547089" w:rsidRDefault="008D6492" w:rsidP="008D6492">
            <w:r>
              <w:t>Log in as System Admin, a user with the Inventory Admin role.</w:t>
            </w:r>
          </w:p>
        </w:tc>
        <w:tc>
          <w:tcPr>
            <w:tcW w:w="3847" w:type="dxa"/>
          </w:tcPr>
          <w:p w14:paraId="2BA5088C" w14:textId="77777777" w:rsidR="008D6492" w:rsidRPr="00547089" w:rsidRDefault="008D6492" w:rsidP="008D6492">
            <w:r>
              <w:t>Logged in with the System Administrator account.</w:t>
            </w:r>
          </w:p>
        </w:tc>
        <w:tc>
          <w:tcPr>
            <w:tcW w:w="2901" w:type="dxa"/>
          </w:tcPr>
          <w:p w14:paraId="7545BCFF" w14:textId="07EB5774" w:rsidR="008D6492" w:rsidRDefault="008D6492" w:rsidP="008D6492">
            <w:r>
              <w:t>X  Yes</w:t>
            </w:r>
          </w:p>
          <w:p w14:paraId="0F70702F" w14:textId="77777777" w:rsidR="008D6492" w:rsidRDefault="008D6492" w:rsidP="008D6492">
            <w:r>
              <w:t xml:space="preserve">□  No, reason/action taken: </w:t>
            </w:r>
          </w:p>
          <w:p w14:paraId="678C8421" w14:textId="77777777" w:rsidR="008D6492" w:rsidRPr="00547089" w:rsidRDefault="008D6492" w:rsidP="008D6492"/>
        </w:tc>
        <w:tc>
          <w:tcPr>
            <w:tcW w:w="1832" w:type="dxa"/>
          </w:tcPr>
          <w:p w14:paraId="14B5C3A7" w14:textId="7AAD7D08" w:rsidR="008D6492" w:rsidRPr="00547089" w:rsidRDefault="00067B7D" w:rsidP="008D6492">
            <w:r>
              <w:t>AFL 5/10</w:t>
            </w:r>
            <w:r w:rsidR="008D6492" w:rsidRPr="00F318E4">
              <w:t>/18</w:t>
            </w:r>
          </w:p>
        </w:tc>
      </w:tr>
      <w:tr w:rsidR="00067B7D" w14:paraId="242E98F6" w14:textId="77777777" w:rsidTr="005F1E65">
        <w:trPr>
          <w:cantSplit/>
        </w:trPr>
        <w:tc>
          <w:tcPr>
            <w:tcW w:w="1348" w:type="dxa"/>
          </w:tcPr>
          <w:p w14:paraId="025AC6C1" w14:textId="77777777" w:rsidR="00067B7D" w:rsidRPr="00547089" w:rsidRDefault="00067B7D" w:rsidP="00067B7D">
            <w:r>
              <w:t>2</w:t>
            </w:r>
          </w:p>
        </w:tc>
        <w:tc>
          <w:tcPr>
            <w:tcW w:w="4371" w:type="dxa"/>
          </w:tcPr>
          <w:p w14:paraId="6F879514" w14:textId="77777777" w:rsidR="00067B7D" w:rsidRPr="00547089" w:rsidRDefault="00067B7D" w:rsidP="00067B7D">
            <w:r>
              <w:t>Click on the</w:t>
            </w:r>
            <w:r w:rsidRPr="00127EAE">
              <w:t xml:space="preserve"> Inventory</w:t>
            </w:r>
            <w:r w:rsidRPr="00E07520">
              <w:rPr>
                <w:b/>
              </w:rPr>
              <w:t xml:space="preserve"> </w:t>
            </w:r>
            <w:r>
              <w:t>Link in the navigation pane at left of the ELN dashboard.</w:t>
            </w:r>
          </w:p>
        </w:tc>
        <w:tc>
          <w:tcPr>
            <w:tcW w:w="3847" w:type="dxa"/>
          </w:tcPr>
          <w:p w14:paraId="3F6F1E99" w14:textId="77777777" w:rsidR="00067B7D" w:rsidRPr="00547089" w:rsidRDefault="00067B7D" w:rsidP="00067B7D">
            <w:r>
              <w:t>You are taken to the Inventory main screen.</w:t>
            </w:r>
          </w:p>
        </w:tc>
        <w:tc>
          <w:tcPr>
            <w:tcW w:w="2901" w:type="dxa"/>
          </w:tcPr>
          <w:p w14:paraId="24F5A794" w14:textId="4C6ECC5B" w:rsidR="00067B7D" w:rsidRDefault="00067B7D" w:rsidP="00067B7D">
            <w:r>
              <w:t>X  Yes</w:t>
            </w:r>
          </w:p>
          <w:p w14:paraId="7F2AA3FD" w14:textId="77777777" w:rsidR="00067B7D" w:rsidRDefault="00067B7D" w:rsidP="00067B7D">
            <w:r>
              <w:t xml:space="preserve">□  No, reason/action taken: </w:t>
            </w:r>
          </w:p>
          <w:p w14:paraId="21E22F33" w14:textId="77777777" w:rsidR="00067B7D" w:rsidRPr="00547089" w:rsidRDefault="00067B7D" w:rsidP="00067B7D"/>
        </w:tc>
        <w:tc>
          <w:tcPr>
            <w:tcW w:w="1832" w:type="dxa"/>
          </w:tcPr>
          <w:p w14:paraId="7D398EF7" w14:textId="3032D0CF" w:rsidR="00067B7D" w:rsidRPr="00547089" w:rsidRDefault="00067B7D" w:rsidP="00067B7D">
            <w:r w:rsidRPr="00FC5076">
              <w:t>AFL 5/10/18</w:t>
            </w:r>
          </w:p>
        </w:tc>
      </w:tr>
      <w:tr w:rsidR="00067B7D" w14:paraId="4FB9EA35" w14:textId="77777777" w:rsidTr="005F1E65">
        <w:trPr>
          <w:cantSplit/>
        </w:trPr>
        <w:tc>
          <w:tcPr>
            <w:tcW w:w="1348" w:type="dxa"/>
          </w:tcPr>
          <w:p w14:paraId="2AAED954" w14:textId="77777777" w:rsidR="00067B7D" w:rsidRPr="00547089" w:rsidRDefault="00067B7D" w:rsidP="00067B7D">
            <w:r>
              <w:t>3</w:t>
            </w:r>
          </w:p>
        </w:tc>
        <w:tc>
          <w:tcPr>
            <w:tcW w:w="4371" w:type="dxa"/>
          </w:tcPr>
          <w:p w14:paraId="10D43BB1" w14:textId="36669C22" w:rsidR="00067B7D" w:rsidRPr="00612106" w:rsidRDefault="00067B7D" w:rsidP="00067B7D">
            <w:r>
              <w:t>Right-click on ‘Root’ at the top of the locations pane and select ‘add’.</w:t>
            </w:r>
          </w:p>
        </w:tc>
        <w:tc>
          <w:tcPr>
            <w:tcW w:w="3847" w:type="dxa"/>
          </w:tcPr>
          <w:p w14:paraId="3902B66A" w14:textId="5379FC59" w:rsidR="00067B7D" w:rsidRPr="000D218B" w:rsidRDefault="00067B7D" w:rsidP="00067B7D">
            <w:r>
              <w:t>You are presented with a drop down of location options that are available to be added.</w:t>
            </w:r>
          </w:p>
        </w:tc>
        <w:tc>
          <w:tcPr>
            <w:tcW w:w="2901" w:type="dxa"/>
          </w:tcPr>
          <w:p w14:paraId="381CD46E" w14:textId="6446B2F1" w:rsidR="00067B7D" w:rsidRDefault="00067B7D" w:rsidP="00067B7D">
            <w:r>
              <w:t>X  Yes</w:t>
            </w:r>
          </w:p>
          <w:p w14:paraId="450E4438" w14:textId="77777777" w:rsidR="00067B7D" w:rsidRDefault="00067B7D" w:rsidP="00067B7D">
            <w:r>
              <w:t xml:space="preserve">□  No, reason/action taken: </w:t>
            </w:r>
          </w:p>
          <w:p w14:paraId="4F5C0464" w14:textId="77777777" w:rsidR="00067B7D" w:rsidRPr="00547089" w:rsidRDefault="00067B7D" w:rsidP="00067B7D"/>
        </w:tc>
        <w:tc>
          <w:tcPr>
            <w:tcW w:w="1832" w:type="dxa"/>
          </w:tcPr>
          <w:p w14:paraId="18214753" w14:textId="03F5F934" w:rsidR="00067B7D" w:rsidRPr="00547089" w:rsidRDefault="00067B7D" w:rsidP="00067B7D">
            <w:r w:rsidRPr="00FC5076">
              <w:t>AFL 5/10/18</w:t>
            </w:r>
          </w:p>
        </w:tc>
      </w:tr>
      <w:tr w:rsidR="00067B7D" w14:paraId="518290F9" w14:textId="77777777" w:rsidTr="0031568C">
        <w:trPr>
          <w:cantSplit/>
        </w:trPr>
        <w:tc>
          <w:tcPr>
            <w:tcW w:w="1348" w:type="dxa"/>
          </w:tcPr>
          <w:p w14:paraId="2A5ACFCB" w14:textId="77777777" w:rsidR="00067B7D" w:rsidRDefault="00067B7D" w:rsidP="00067B7D">
            <w:r>
              <w:t>4</w:t>
            </w:r>
          </w:p>
        </w:tc>
        <w:tc>
          <w:tcPr>
            <w:tcW w:w="4371" w:type="dxa"/>
          </w:tcPr>
          <w:p w14:paraId="78E25EBB" w14:textId="24EA559E" w:rsidR="00067B7D" w:rsidRDefault="00067B7D" w:rsidP="00067B7D">
            <w:r>
              <w:t xml:space="preserve">Add a ‘Room’. Fill out the new room form with the Name at the top (&lt;Release Name&gt; &lt;Browser&gt; &lt;Date&gt;), a unique barcode and select Zone A for fire control. Click ‘Submit’. </w:t>
            </w:r>
          </w:p>
        </w:tc>
        <w:tc>
          <w:tcPr>
            <w:tcW w:w="3847" w:type="dxa"/>
          </w:tcPr>
          <w:p w14:paraId="1F5930C9" w14:textId="56157006" w:rsidR="00067B7D" w:rsidRDefault="00067B7D" w:rsidP="00067B7D">
            <w:r>
              <w:t>A location with your user-added name (&lt;Release Name&gt; &lt;Browser&gt; &lt;Date&gt;) is created and appears in the locations tree.</w:t>
            </w:r>
          </w:p>
        </w:tc>
        <w:tc>
          <w:tcPr>
            <w:tcW w:w="2901" w:type="dxa"/>
          </w:tcPr>
          <w:p w14:paraId="3BB14472" w14:textId="7F88FC4F" w:rsidR="00067B7D" w:rsidRDefault="00067B7D" w:rsidP="00067B7D">
            <w:r>
              <w:t>X  Yes</w:t>
            </w:r>
          </w:p>
          <w:p w14:paraId="1A9B9073" w14:textId="77777777" w:rsidR="00067B7D" w:rsidRDefault="00067B7D" w:rsidP="00067B7D">
            <w:r>
              <w:t xml:space="preserve">□  No, reason/action taken: </w:t>
            </w:r>
          </w:p>
          <w:p w14:paraId="5D0146BF" w14:textId="77777777" w:rsidR="00067B7D" w:rsidRDefault="00067B7D" w:rsidP="00067B7D"/>
        </w:tc>
        <w:tc>
          <w:tcPr>
            <w:tcW w:w="1832" w:type="dxa"/>
          </w:tcPr>
          <w:p w14:paraId="1503E55B" w14:textId="77C613DC" w:rsidR="00067B7D" w:rsidRPr="00547089" w:rsidRDefault="00067B7D" w:rsidP="00067B7D">
            <w:r w:rsidRPr="00FC5076">
              <w:t>AFL 5/10/18</w:t>
            </w:r>
          </w:p>
        </w:tc>
      </w:tr>
      <w:tr w:rsidR="00067B7D" w14:paraId="088F8054" w14:textId="77777777" w:rsidTr="001A089A">
        <w:trPr>
          <w:cantSplit/>
        </w:trPr>
        <w:tc>
          <w:tcPr>
            <w:tcW w:w="1348" w:type="dxa"/>
          </w:tcPr>
          <w:p w14:paraId="19009426" w14:textId="77777777" w:rsidR="00067B7D" w:rsidRPr="00547089" w:rsidRDefault="00067B7D" w:rsidP="00067B7D">
            <w:r>
              <w:t>5</w:t>
            </w:r>
          </w:p>
        </w:tc>
        <w:tc>
          <w:tcPr>
            <w:tcW w:w="4371" w:type="dxa"/>
          </w:tcPr>
          <w:p w14:paraId="55CBB3E1" w14:textId="744590C5" w:rsidR="00067B7D" w:rsidRDefault="00067B7D" w:rsidP="00067B7D">
            <w:r>
              <w:t>Right-click on your user added location (&lt;Release Name&gt; &lt;Browser&gt; &lt;Date&gt;) and select view to verify correct audit trail data:</w:t>
            </w:r>
          </w:p>
          <w:p w14:paraId="3156DB30" w14:textId="6CE58BFF" w:rsidR="00067B7D" w:rsidRDefault="00067B7D" w:rsidP="00067B7D">
            <w:pPr>
              <w:pStyle w:val="ListParagraph"/>
              <w:numPr>
                <w:ilvl w:val="0"/>
                <w:numId w:val="9"/>
              </w:numPr>
            </w:pPr>
            <w:r>
              <w:t>User name</w:t>
            </w:r>
          </w:p>
          <w:p w14:paraId="46403AAA" w14:textId="05D16C12" w:rsidR="00067B7D" w:rsidRPr="00547089" w:rsidRDefault="00067B7D" w:rsidP="00067B7D">
            <w:pPr>
              <w:pStyle w:val="ListParagraph"/>
              <w:numPr>
                <w:ilvl w:val="0"/>
                <w:numId w:val="9"/>
              </w:numPr>
            </w:pPr>
            <w:r>
              <w:t xml:space="preserve">Creation date with timestamp </w:t>
            </w:r>
          </w:p>
        </w:tc>
        <w:tc>
          <w:tcPr>
            <w:tcW w:w="3847" w:type="dxa"/>
          </w:tcPr>
          <w:p w14:paraId="291762D4" w14:textId="64BE1E05" w:rsidR="00067B7D" w:rsidRPr="000D218B" w:rsidRDefault="00067B7D" w:rsidP="00067B7D">
            <w:r>
              <w:t>All audit trail information is recorded and displays on the page.</w:t>
            </w:r>
          </w:p>
        </w:tc>
        <w:tc>
          <w:tcPr>
            <w:tcW w:w="2901" w:type="dxa"/>
          </w:tcPr>
          <w:p w14:paraId="0137150B" w14:textId="6CC69BE6" w:rsidR="00067B7D" w:rsidRDefault="00067B7D" w:rsidP="00067B7D">
            <w:r>
              <w:t>X  Yes</w:t>
            </w:r>
          </w:p>
          <w:p w14:paraId="392EF90D" w14:textId="77777777" w:rsidR="00067B7D" w:rsidRDefault="00067B7D" w:rsidP="00067B7D">
            <w:r>
              <w:t xml:space="preserve">□  No, reason/action taken: </w:t>
            </w:r>
          </w:p>
          <w:p w14:paraId="5A152816" w14:textId="77777777" w:rsidR="00067B7D" w:rsidRPr="00547089" w:rsidRDefault="00067B7D" w:rsidP="00067B7D"/>
        </w:tc>
        <w:tc>
          <w:tcPr>
            <w:tcW w:w="1832" w:type="dxa"/>
          </w:tcPr>
          <w:p w14:paraId="78AFBA6B" w14:textId="422634AE" w:rsidR="00067B7D" w:rsidRPr="00547089" w:rsidRDefault="00067B7D" w:rsidP="00067B7D">
            <w:r w:rsidRPr="00FC5076">
              <w:t>AFL 5/10/18</w:t>
            </w:r>
          </w:p>
        </w:tc>
      </w:tr>
      <w:tr w:rsidR="00067B7D" w14:paraId="4E613765" w14:textId="77777777" w:rsidTr="001A089A">
        <w:trPr>
          <w:cantSplit/>
        </w:trPr>
        <w:tc>
          <w:tcPr>
            <w:tcW w:w="1348" w:type="dxa"/>
          </w:tcPr>
          <w:p w14:paraId="043AC7E6" w14:textId="5CAE7E45" w:rsidR="00067B7D" w:rsidRDefault="00067B7D" w:rsidP="00067B7D">
            <w:r>
              <w:t>6</w:t>
            </w:r>
          </w:p>
        </w:tc>
        <w:tc>
          <w:tcPr>
            <w:tcW w:w="4371" w:type="dxa"/>
          </w:tcPr>
          <w:p w14:paraId="5E136A91" w14:textId="4E2BADB4" w:rsidR="00067B7D" w:rsidRDefault="00067B7D" w:rsidP="00067B7D">
            <w:r>
              <w:t>Right-click on your user-added location (&lt;Release Name&gt; &lt;Browser&gt; &lt;Date&gt;) and select ‘Add’.</w:t>
            </w:r>
          </w:p>
        </w:tc>
        <w:tc>
          <w:tcPr>
            <w:tcW w:w="3847" w:type="dxa"/>
          </w:tcPr>
          <w:p w14:paraId="29EC165E" w14:textId="1A0CD4EA" w:rsidR="00067B7D" w:rsidRDefault="00067B7D" w:rsidP="00067B7D">
            <w:r>
              <w:t>You are presented with a drop down list of locations and containers that are available to be added.</w:t>
            </w:r>
          </w:p>
        </w:tc>
        <w:tc>
          <w:tcPr>
            <w:tcW w:w="2901" w:type="dxa"/>
          </w:tcPr>
          <w:p w14:paraId="6122D7E2" w14:textId="50A9FE47" w:rsidR="00067B7D" w:rsidRDefault="00067B7D" w:rsidP="00067B7D">
            <w:r>
              <w:t>X  Yes</w:t>
            </w:r>
          </w:p>
          <w:p w14:paraId="10C0DABD" w14:textId="77777777" w:rsidR="00067B7D" w:rsidRDefault="00067B7D" w:rsidP="00067B7D">
            <w:r>
              <w:t xml:space="preserve">□  No, reason/action taken: </w:t>
            </w:r>
          </w:p>
          <w:p w14:paraId="51942BC6" w14:textId="77777777" w:rsidR="00067B7D" w:rsidRPr="00547089" w:rsidRDefault="00067B7D" w:rsidP="00067B7D"/>
        </w:tc>
        <w:tc>
          <w:tcPr>
            <w:tcW w:w="1832" w:type="dxa"/>
          </w:tcPr>
          <w:p w14:paraId="3C601DBA" w14:textId="2D53ED76" w:rsidR="00067B7D" w:rsidRPr="00547089" w:rsidRDefault="00067B7D" w:rsidP="00067B7D">
            <w:r w:rsidRPr="00FC5076">
              <w:t>AFL 5/10/18</w:t>
            </w:r>
          </w:p>
        </w:tc>
      </w:tr>
      <w:tr w:rsidR="00067B7D" w14:paraId="0C497277" w14:textId="77777777" w:rsidTr="008E6390">
        <w:trPr>
          <w:cantSplit/>
          <w:trHeight w:val="1493"/>
        </w:trPr>
        <w:tc>
          <w:tcPr>
            <w:tcW w:w="1348" w:type="dxa"/>
          </w:tcPr>
          <w:p w14:paraId="0296FAD5" w14:textId="77777777" w:rsidR="00067B7D" w:rsidRDefault="00067B7D" w:rsidP="00067B7D">
            <w:r>
              <w:t>7</w:t>
            </w:r>
          </w:p>
        </w:tc>
        <w:tc>
          <w:tcPr>
            <w:tcW w:w="4371" w:type="dxa"/>
          </w:tcPr>
          <w:p w14:paraId="75216863" w14:textId="7CB3B0F2" w:rsidR="00067B7D" w:rsidRDefault="00067B7D" w:rsidP="00067B7D">
            <w:r>
              <w:t>Add a cabinet. Name it ‘Cabinet 1’, add a barcode</w:t>
            </w:r>
            <w:r w:rsidRPr="00206FF1">
              <w:t xml:space="preserve"> </w:t>
            </w:r>
            <w:r>
              <w:t>and select ‘Submit’.</w:t>
            </w:r>
          </w:p>
        </w:tc>
        <w:tc>
          <w:tcPr>
            <w:tcW w:w="3847" w:type="dxa"/>
          </w:tcPr>
          <w:p w14:paraId="1DAE81D9" w14:textId="760B1200" w:rsidR="00067B7D" w:rsidRPr="00547089" w:rsidRDefault="00067B7D" w:rsidP="00067B7D">
            <w:r w:rsidRPr="00206FF1">
              <w:t>Cabinet 1 is created and appears in</w:t>
            </w:r>
            <w:r>
              <w:t>side of</w:t>
            </w:r>
            <w:r w:rsidRPr="00206FF1">
              <w:t xml:space="preserve"> </w:t>
            </w:r>
            <w:r>
              <w:t>your user-added location (&lt;Release Name&gt; &lt;Browser&gt; &lt;Date&gt;).</w:t>
            </w:r>
          </w:p>
        </w:tc>
        <w:tc>
          <w:tcPr>
            <w:tcW w:w="2901" w:type="dxa"/>
          </w:tcPr>
          <w:p w14:paraId="4AB8312E" w14:textId="45F23E44" w:rsidR="00067B7D" w:rsidRDefault="00067B7D" w:rsidP="00067B7D">
            <w:r>
              <w:t>X  Yes</w:t>
            </w:r>
          </w:p>
          <w:p w14:paraId="17439944" w14:textId="77777777" w:rsidR="00067B7D" w:rsidRDefault="00067B7D" w:rsidP="00067B7D">
            <w:r>
              <w:t xml:space="preserve">□  No, reason/action taken: </w:t>
            </w:r>
          </w:p>
          <w:p w14:paraId="175B7A3B" w14:textId="77777777" w:rsidR="00067B7D" w:rsidRPr="00547089" w:rsidRDefault="00067B7D" w:rsidP="00067B7D"/>
        </w:tc>
        <w:tc>
          <w:tcPr>
            <w:tcW w:w="1832" w:type="dxa"/>
          </w:tcPr>
          <w:p w14:paraId="2B6CE993" w14:textId="59457CDA" w:rsidR="00067B7D" w:rsidRPr="00547089" w:rsidRDefault="00067B7D" w:rsidP="00067B7D">
            <w:r w:rsidRPr="00FC5076">
              <w:t>AFL 5/10/18</w:t>
            </w:r>
          </w:p>
        </w:tc>
      </w:tr>
      <w:tr w:rsidR="00067B7D" w14:paraId="40CC7A59" w14:textId="77777777" w:rsidTr="00793411">
        <w:tc>
          <w:tcPr>
            <w:tcW w:w="1348" w:type="dxa"/>
          </w:tcPr>
          <w:p w14:paraId="50496368" w14:textId="315D9A4A" w:rsidR="00067B7D" w:rsidRPr="00547089" w:rsidRDefault="00067B7D" w:rsidP="00067B7D">
            <w:r>
              <w:lastRenderedPageBreak/>
              <w:t>8</w:t>
            </w:r>
          </w:p>
        </w:tc>
        <w:tc>
          <w:tcPr>
            <w:tcW w:w="4371" w:type="dxa"/>
          </w:tcPr>
          <w:p w14:paraId="2A775B3C" w14:textId="21BE82F0" w:rsidR="00067B7D" w:rsidRDefault="00067B7D" w:rsidP="00067B7D">
            <w:r>
              <w:t>Right click on ‘Cabinet 1’ and select ‘View’ to verify correct audit trail data:</w:t>
            </w:r>
          </w:p>
          <w:p w14:paraId="3FF3C717" w14:textId="77777777" w:rsidR="00067B7D" w:rsidRDefault="00067B7D" w:rsidP="00067B7D">
            <w:pPr>
              <w:pStyle w:val="ListParagraph"/>
              <w:numPr>
                <w:ilvl w:val="0"/>
                <w:numId w:val="9"/>
              </w:numPr>
            </w:pPr>
            <w:r>
              <w:t>User name</w:t>
            </w:r>
          </w:p>
          <w:p w14:paraId="066BD5E4" w14:textId="1F76A87A" w:rsidR="00067B7D" w:rsidRPr="00547089" w:rsidRDefault="00067B7D" w:rsidP="00067B7D">
            <w:pPr>
              <w:pStyle w:val="ListParagraph"/>
              <w:numPr>
                <w:ilvl w:val="0"/>
                <w:numId w:val="9"/>
              </w:numPr>
            </w:pPr>
            <w:r>
              <w:t>Date with timestamp</w:t>
            </w:r>
          </w:p>
        </w:tc>
        <w:tc>
          <w:tcPr>
            <w:tcW w:w="3847" w:type="dxa"/>
          </w:tcPr>
          <w:p w14:paraId="71F92F6B" w14:textId="0526A25F" w:rsidR="00067B7D" w:rsidRPr="000D218B" w:rsidRDefault="00067B7D" w:rsidP="00067B7D">
            <w:r>
              <w:t>All audit trail information is recorded and displays on the page.</w:t>
            </w:r>
          </w:p>
        </w:tc>
        <w:tc>
          <w:tcPr>
            <w:tcW w:w="2901" w:type="dxa"/>
          </w:tcPr>
          <w:p w14:paraId="7F9D006C" w14:textId="644DE6A6" w:rsidR="00067B7D" w:rsidRDefault="00067B7D" w:rsidP="00067B7D">
            <w:r>
              <w:t>X  Yes</w:t>
            </w:r>
          </w:p>
          <w:p w14:paraId="45262672" w14:textId="77777777" w:rsidR="00067B7D" w:rsidRDefault="00067B7D" w:rsidP="00067B7D">
            <w:r>
              <w:t xml:space="preserve">□  No, reason/action taken: </w:t>
            </w:r>
          </w:p>
          <w:p w14:paraId="639DBCF4" w14:textId="77777777" w:rsidR="00067B7D" w:rsidRPr="00547089" w:rsidRDefault="00067B7D" w:rsidP="00067B7D"/>
        </w:tc>
        <w:tc>
          <w:tcPr>
            <w:tcW w:w="1832" w:type="dxa"/>
          </w:tcPr>
          <w:p w14:paraId="3566B8CE" w14:textId="160EFF4F" w:rsidR="00067B7D" w:rsidRPr="00547089" w:rsidRDefault="00067B7D" w:rsidP="00067B7D">
            <w:r w:rsidRPr="00927C64">
              <w:t>AFL 5/10/18</w:t>
            </w:r>
          </w:p>
        </w:tc>
      </w:tr>
      <w:tr w:rsidR="00067B7D" w14:paraId="07B98971" w14:textId="77777777" w:rsidTr="00332299">
        <w:trPr>
          <w:cantSplit/>
        </w:trPr>
        <w:tc>
          <w:tcPr>
            <w:tcW w:w="1348" w:type="dxa"/>
          </w:tcPr>
          <w:p w14:paraId="78B8EC56" w14:textId="427432D9" w:rsidR="00067B7D" w:rsidRDefault="00067B7D" w:rsidP="00067B7D">
            <w:r>
              <w:t>9</w:t>
            </w:r>
          </w:p>
        </w:tc>
        <w:tc>
          <w:tcPr>
            <w:tcW w:w="4371" w:type="dxa"/>
          </w:tcPr>
          <w:p w14:paraId="694F866B" w14:textId="24B1EB42" w:rsidR="00067B7D" w:rsidRDefault="00067B7D" w:rsidP="00067B7D">
            <w:r>
              <w:t>Right-click on ‘Cabinet 1’ and select ‘Add’.</w:t>
            </w:r>
          </w:p>
        </w:tc>
        <w:tc>
          <w:tcPr>
            <w:tcW w:w="3847" w:type="dxa"/>
          </w:tcPr>
          <w:p w14:paraId="2AE4955B" w14:textId="2A33B9B7" w:rsidR="00067B7D" w:rsidRPr="00547089" w:rsidRDefault="00067B7D" w:rsidP="00067B7D">
            <w:r>
              <w:t>You are presented with a drop down list of locations and containers that are available to be added.</w:t>
            </w:r>
          </w:p>
        </w:tc>
        <w:tc>
          <w:tcPr>
            <w:tcW w:w="2901" w:type="dxa"/>
          </w:tcPr>
          <w:p w14:paraId="1E429FC6" w14:textId="6FEFFE63" w:rsidR="00067B7D" w:rsidRDefault="00067B7D" w:rsidP="00067B7D">
            <w:r>
              <w:t>X  Yes</w:t>
            </w:r>
          </w:p>
          <w:p w14:paraId="7CF82EFD" w14:textId="77777777" w:rsidR="00067B7D" w:rsidRDefault="00067B7D" w:rsidP="00067B7D">
            <w:r>
              <w:t xml:space="preserve">□  No, reason/action taken: </w:t>
            </w:r>
          </w:p>
          <w:p w14:paraId="582FABBA" w14:textId="77777777" w:rsidR="00067B7D" w:rsidRPr="00547089" w:rsidRDefault="00067B7D" w:rsidP="00067B7D"/>
        </w:tc>
        <w:tc>
          <w:tcPr>
            <w:tcW w:w="1832" w:type="dxa"/>
          </w:tcPr>
          <w:p w14:paraId="37DBD650" w14:textId="3DAAFBB3" w:rsidR="00067B7D" w:rsidRPr="00547089" w:rsidRDefault="00067B7D" w:rsidP="00067B7D">
            <w:r w:rsidRPr="00927C64">
              <w:t>AFL 5/10/18</w:t>
            </w:r>
          </w:p>
        </w:tc>
      </w:tr>
      <w:tr w:rsidR="00067B7D" w14:paraId="0D2DFAA3" w14:textId="77777777" w:rsidTr="004D38C6">
        <w:trPr>
          <w:cantSplit/>
        </w:trPr>
        <w:tc>
          <w:tcPr>
            <w:tcW w:w="1348" w:type="dxa"/>
          </w:tcPr>
          <w:p w14:paraId="73DA6760" w14:textId="08EC6A8F" w:rsidR="00067B7D" w:rsidRDefault="00067B7D" w:rsidP="00067B7D">
            <w:r>
              <w:t>10</w:t>
            </w:r>
          </w:p>
        </w:tc>
        <w:tc>
          <w:tcPr>
            <w:tcW w:w="4371" w:type="dxa"/>
          </w:tcPr>
          <w:p w14:paraId="1CBCB7FA" w14:textId="505CFEBA" w:rsidR="00067B7D" w:rsidRDefault="00067B7D" w:rsidP="00067B7D">
            <w:r>
              <w:t>Add a ‘gridBox’ name it ‘Gridbox 1’, make up a barcode and then enter ‘3’ for the number of rows, ‘4’ for number of columns.  Select Fire control zone ‘C’. Click ‘Submit’.</w:t>
            </w:r>
          </w:p>
        </w:tc>
        <w:tc>
          <w:tcPr>
            <w:tcW w:w="3847" w:type="dxa"/>
          </w:tcPr>
          <w:p w14:paraId="0EEAAD18" w14:textId="63687041" w:rsidR="00067B7D" w:rsidRPr="00547089" w:rsidRDefault="00067B7D" w:rsidP="00067B7D">
            <w:r>
              <w:t>Gridbox 1 is created and appears under the Cabinet 1 location. Gridbox 1 is highlighted in the location tree.</w:t>
            </w:r>
          </w:p>
        </w:tc>
        <w:tc>
          <w:tcPr>
            <w:tcW w:w="2901" w:type="dxa"/>
          </w:tcPr>
          <w:p w14:paraId="5BFF18D4" w14:textId="2678D6F2" w:rsidR="00067B7D" w:rsidRDefault="00067B7D" w:rsidP="00067B7D">
            <w:r>
              <w:t>X Yes</w:t>
            </w:r>
          </w:p>
          <w:p w14:paraId="6468762C" w14:textId="77777777" w:rsidR="00067B7D" w:rsidRDefault="00067B7D" w:rsidP="00067B7D">
            <w:r>
              <w:t xml:space="preserve">□  No, reason/action taken: </w:t>
            </w:r>
          </w:p>
          <w:p w14:paraId="168A6B2D" w14:textId="77777777" w:rsidR="00067B7D" w:rsidRPr="00547089" w:rsidRDefault="00067B7D" w:rsidP="00067B7D"/>
        </w:tc>
        <w:tc>
          <w:tcPr>
            <w:tcW w:w="1832" w:type="dxa"/>
          </w:tcPr>
          <w:p w14:paraId="573E541F" w14:textId="473D8A5D" w:rsidR="00067B7D" w:rsidRPr="00547089" w:rsidRDefault="00067B7D" w:rsidP="00067B7D">
            <w:r w:rsidRPr="00927C64">
              <w:t>AFL 5/10/18</w:t>
            </w:r>
          </w:p>
        </w:tc>
      </w:tr>
      <w:tr w:rsidR="00067B7D" w14:paraId="03A138A0" w14:textId="77777777" w:rsidTr="00880F6A">
        <w:trPr>
          <w:cantSplit/>
          <w:trHeight w:val="1441"/>
        </w:trPr>
        <w:tc>
          <w:tcPr>
            <w:tcW w:w="1348" w:type="dxa"/>
          </w:tcPr>
          <w:p w14:paraId="37F4FCBB" w14:textId="32A4EA63" w:rsidR="00067B7D" w:rsidRDefault="00067B7D" w:rsidP="00067B7D">
            <w:r>
              <w:t>11</w:t>
            </w:r>
          </w:p>
        </w:tc>
        <w:tc>
          <w:tcPr>
            <w:tcW w:w="4371" w:type="dxa"/>
          </w:tcPr>
          <w:p w14:paraId="3451B9E3" w14:textId="46B26D0D" w:rsidR="00067B7D" w:rsidRDefault="00067B7D" w:rsidP="00067B7D">
            <w:r>
              <w:t>Right click the ‘Gridbox 1’ in the location tree and select ‘View’ to verify correct audit trail data:</w:t>
            </w:r>
          </w:p>
          <w:p w14:paraId="580B16AC" w14:textId="77777777" w:rsidR="00067B7D" w:rsidRDefault="00067B7D" w:rsidP="00067B7D">
            <w:pPr>
              <w:pStyle w:val="ListParagraph"/>
              <w:numPr>
                <w:ilvl w:val="0"/>
                <w:numId w:val="9"/>
              </w:numPr>
            </w:pPr>
            <w:r>
              <w:t>User name</w:t>
            </w:r>
          </w:p>
          <w:p w14:paraId="4C9070A4" w14:textId="3C71B46E" w:rsidR="00067B7D" w:rsidRDefault="00067B7D" w:rsidP="00067B7D">
            <w:pPr>
              <w:pStyle w:val="ListParagraph"/>
              <w:numPr>
                <w:ilvl w:val="0"/>
                <w:numId w:val="9"/>
              </w:numPr>
            </w:pPr>
            <w:r>
              <w:t>Date with timestamp</w:t>
            </w:r>
          </w:p>
        </w:tc>
        <w:tc>
          <w:tcPr>
            <w:tcW w:w="3847" w:type="dxa"/>
          </w:tcPr>
          <w:p w14:paraId="5C3E3432" w14:textId="467497C1" w:rsidR="00067B7D" w:rsidRPr="00547089" w:rsidRDefault="00067B7D" w:rsidP="00067B7D">
            <w:r>
              <w:t>All audit trail information is recorded and displays on the page.</w:t>
            </w:r>
          </w:p>
        </w:tc>
        <w:tc>
          <w:tcPr>
            <w:tcW w:w="2901" w:type="dxa"/>
          </w:tcPr>
          <w:p w14:paraId="59653C3A" w14:textId="55A9EC48" w:rsidR="00067B7D" w:rsidRDefault="00067B7D" w:rsidP="00067B7D">
            <w:r>
              <w:t>X  Yes</w:t>
            </w:r>
          </w:p>
          <w:p w14:paraId="1BC463A6" w14:textId="77777777" w:rsidR="00067B7D" w:rsidRDefault="00067B7D" w:rsidP="00067B7D">
            <w:r>
              <w:t xml:space="preserve">□  No, reason/action taken: </w:t>
            </w:r>
          </w:p>
          <w:p w14:paraId="582FA454" w14:textId="77777777" w:rsidR="00067B7D" w:rsidRPr="00547089" w:rsidRDefault="00067B7D" w:rsidP="00067B7D"/>
        </w:tc>
        <w:tc>
          <w:tcPr>
            <w:tcW w:w="1832" w:type="dxa"/>
          </w:tcPr>
          <w:p w14:paraId="36C0203B" w14:textId="42EEBF07" w:rsidR="00067B7D" w:rsidRPr="00547089" w:rsidRDefault="00067B7D" w:rsidP="00067B7D">
            <w:r w:rsidRPr="00927C64">
              <w:t>AFL 5/10/18</w:t>
            </w:r>
          </w:p>
        </w:tc>
      </w:tr>
      <w:tr w:rsidR="00067B7D" w14:paraId="459D3E71" w14:textId="77777777" w:rsidTr="004D38C6">
        <w:trPr>
          <w:cantSplit/>
        </w:trPr>
        <w:tc>
          <w:tcPr>
            <w:tcW w:w="1348" w:type="dxa"/>
          </w:tcPr>
          <w:p w14:paraId="5B0606A6" w14:textId="109D5255" w:rsidR="00067B7D" w:rsidRDefault="00067B7D" w:rsidP="00067B7D">
            <w:r>
              <w:t>12</w:t>
            </w:r>
          </w:p>
        </w:tc>
        <w:tc>
          <w:tcPr>
            <w:tcW w:w="4371" w:type="dxa"/>
          </w:tcPr>
          <w:p w14:paraId="1139F4CF" w14:textId="35785A51" w:rsidR="00067B7D" w:rsidRDefault="00067B7D" w:rsidP="00067B7D">
            <w:r>
              <w:t>Right-click on ‘Cabinet 1’ and select ‘Edit’.</w:t>
            </w:r>
            <w:ins w:id="0" w:author="Amanda Lashua" w:date="2018-01-16T10:48:00Z">
              <w:r>
                <w:t xml:space="preserve"> </w:t>
              </w:r>
            </w:ins>
          </w:p>
        </w:tc>
        <w:tc>
          <w:tcPr>
            <w:tcW w:w="3847" w:type="dxa"/>
          </w:tcPr>
          <w:p w14:paraId="77716F41" w14:textId="45B14958" w:rsidR="00067B7D" w:rsidRPr="00547089" w:rsidRDefault="00067B7D" w:rsidP="00067B7D">
            <w:r>
              <w:t>The location’s details are displayed and fields are available for editing.</w:t>
            </w:r>
          </w:p>
        </w:tc>
        <w:tc>
          <w:tcPr>
            <w:tcW w:w="2901" w:type="dxa"/>
          </w:tcPr>
          <w:p w14:paraId="55C60A72" w14:textId="1769AF7E" w:rsidR="00067B7D" w:rsidRDefault="00067B7D" w:rsidP="00067B7D">
            <w:r>
              <w:t>X  Yes</w:t>
            </w:r>
          </w:p>
          <w:p w14:paraId="298B9EBE" w14:textId="77777777" w:rsidR="00067B7D" w:rsidRDefault="00067B7D" w:rsidP="00067B7D">
            <w:r>
              <w:t xml:space="preserve">□  No, reason/action taken: </w:t>
            </w:r>
          </w:p>
          <w:p w14:paraId="6C55A501" w14:textId="77777777" w:rsidR="00067B7D" w:rsidRPr="00547089" w:rsidRDefault="00067B7D" w:rsidP="00067B7D"/>
        </w:tc>
        <w:tc>
          <w:tcPr>
            <w:tcW w:w="1832" w:type="dxa"/>
          </w:tcPr>
          <w:p w14:paraId="2CA80A3B" w14:textId="51FC582D" w:rsidR="00067B7D" w:rsidRPr="00547089" w:rsidRDefault="00067B7D" w:rsidP="00067B7D">
            <w:r w:rsidRPr="00927C64">
              <w:t>AFL 5/10/18</w:t>
            </w:r>
          </w:p>
        </w:tc>
      </w:tr>
      <w:tr w:rsidR="00067B7D" w14:paraId="6FFFF7DA" w14:textId="77777777" w:rsidTr="005F1E65">
        <w:trPr>
          <w:cantSplit/>
        </w:trPr>
        <w:tc>
          <w:tcPr>
            <w:tcW w:w="1348" w:type="dxa"/>
          </w:tcPr>
          <w:p w14:paraId="3C715A0E" w14:textId="711ADDDF" w:rsidR="00067B7D" w:rsidRDefault="00067B7D" w:rsidP="00067B7D">
            <w:r>
              <w:t>13</w:t>
            </w:r>
          </w:p>
        </w:tc>
        <w:tc>
          <w:tcPr>
            <w:tcW w:w="4371" w:type="dxa"/>
          </w:tcPr>
          <w:p w14:paraId="63989F3B" w14:textId="18A52EB2" w:rsidR="00067B7D" w:rsidRDefault="00067B7D" w:rsidP="00067B7D">
            <w:r>
              <w:t>Change the name of ‘Cabinet 1’ to ‘Cabinet 1-1’. Click ‘Submit’.</w:t>
            </w:r>
          </w:p>
        </w:tc>
        <w:tc>
          <w:tcPr>
            <w:tcW w:w="3847" w:type="dxa"/>
          </w:tcPr>
          <w:p w14:paraId="71217398" w14:textId="77777777" w:rsidR="00067B7D" w:rsidRPr="00547089" w:rsidRDefault="00067B7D" w:rsidP="00067B7D">
            <w:r>
              <w:t>Changes to the record are displayed in the location details pane and there is a new line in the audit trail showing System Administrator edited the record.</w:t>
            </w:r>
          </w:p>
        </w:tc>
        <w:tc>
          <w:tcPr>
            <w:tcW w:w="2901" w:type="dxa"/>
          </w:tcPr>
          <w:p w14:paraId="2B5C9444" w14:textId="1F706A33" w:rsidR="00067B7D" w:rsidRDefault="00067B7D" w:rsidP="00067B7D">
            <w:r>
              <w:t>X  Yes</w:t>
            </w:r>
          </w:p>
          <w:p w14:paraId="19B0CCE5" w14:textId="77777777" w:rsidR="00067B7D" w:rsidRDefault="00067B7D" w:rsidP="00067B7D">
            <w:r>
              <w:t xml:space="preserve">□  No, reason/action taken: </w:t>
            </w:r>
          </w:p>
          <w:p w14:paraId="2EB13F04" w14:textId="77777777" w:rsidR="00067B7D" w:rsidRPr="00547089" w:rsidRDefault="00067B7D" w:rsidP="00067B7D"/>
        </w:tc>
        <w:tc>
          <w:tcPr>
            <w:tcW w:w="1832" w:type="dxa"/>
          </w:tcPr>
          <w:p w14:paraId="60CB3D6A" w14:textId="2F76609E" w:rsidR="00067B7D" w:rsidRPr="00547089" w:rsidRDefault="00067B7D" w:rsidP="00067B7D">
            <w:r w:rsidRPr="00927C64">
              <w:t>AFL 5/10/18</w:t>
            </w:r>
          </w:p>
        </w:tc>
      </w:tr>
      <w:tr w:rsidR="00067B7D" w14:paraId="27899B22" w14:textId="77777777" w:rsidTr="005F1E65">
        <w:trPr>
          <w:cantSplit/>
        </w:trPr>
        <w:tc>
          <w:tcPr>
            <w:tcW w:w="1348" w:type="dxa"/>
          </w:tcPr>
          <w:p w14:paraId="39674496" w14:textId="65113593" w:rsidR="00067B7D" w:rsidRDefault="00067B7D" w:rsidP="00067B7D">
            <w:r>
              <w:t>14</w:t>
            </w:r>
          </w:p>
        </w:tc>
        <w:tc>
          <w:tcPr>
            <w:tcW w:w="4371" w:type="dxa"/>
          </w:tcPr>
          <w:p w14:paraId="49BEF201" w14:textId="6CEB9A87" w:rsidR="00067B7D" w:rsidRDefault="00067B7D" w:rsidP="00067B7D">
            <w:r>
              <w:t xml:space="preserve">Select line 1 of the audit trail of ‘Cabinet 1-1 to open the older version of the cabinet. </w:t>
            </w:r>
          </w:p>
        </w:tc>
        <w:tc>
          <w:tcPr>
            <w:tcW w:w="3847" w:type="dxa"/>
          </w:tcPr>
          <w:p w14:paraId="3D56DD17" w14:textId="416ECC4B" w:rsidR="00067B7D" w:rsidRDefault="00067B7D" w:rsidP="00067B7D">
            <w:r>
              <w:t>Verify that no information can be edited or changed. Also verify that all information is displayed correctly</w:t>
            </w:r>
          </w:p>
        </w:tc>
        <w:tc>
          <w:tcPr>
            <w:tcW w:w="2901" w:type="dxa"/>
          </w:tcPr>
          <w:p w14:paraId="05E9C8F4" w14:textId="3C564F65" w:rsidR="00067B7D" w:rsidRDefault="00067B7D" w:rsidP="00067B7D">
            <w:r>
              <w:t>X  Yes</w:t>
            </w:r>
          </w:p>
          <w:p w14:paraId="74CEF421" w14:textId="77777777" w:rsidR="00067B7D" w:rsidRDefault="00067B7D" w:rsidP="00067B7D">
            <w:r>
              <w:t xml:space="preserve">□  No, reason/action taken: </w:t>
            </w:r>
          </w:p>
          <w:p w14:paraId="486C9532" w14:textId="77777777" w:rsidR="00067B7D" w:rsidRDefault="00067B7D" w:rsidP="00067B7D"/>
        </w:tc>
        <w:tc>
          <w:tcPr>
            <w:tcW w:w="1832" w:type="dxa"/>
          </w:tcPr>
          <w:p w14:paraId="08A470D7" w14:textId="2A115989" w:rsidR="00067B7D" w:rsidRPr="00547089" w:rsidRDefault="00067B7D" w:rsidP="00067B7D">
            <w:r w:rsidRPr="00927C64">
              <w:t>AFL 5/10/18</w:t>
            </w:r>
          </w:p>
        </w:tc>
      </w:tr>
      <w:tr w:rsidR="00067B7D" w14:paraId="7B2C6A7E" w14:textId="77777777" w:rsidTr="005F1E65">
        <w:trPr>
          <w:cantSplit/>
        </w:trPr>
        <w:tc>
          <w:tcPr>
            <w:tcW w:w="1348" w:type="dxa"/>
          </w:tcPr>
          <w:p w14:paraId="69817B9F" w14:textId="4D13A642" w:rsidR="00067B7D" w:rsidRDefault="00067B7D" w:rsidP="00067B7D">
            <w:r>
              <w:lastRenderedPageBreak/>
              <w:t>15</w:t>
            </w:r>
          </w:p>
        </w:tc>
        <w:tc>
          <w:tcPr>
            <w:tcW w:w="4371" w:type="dxa"/>
          </w:tcPr>
          <w:p w14:paraId="2770812B" w14:textId="18034E50" w:rsidR="00067B7D" w:rsidRDefault="00067B7D" w:rsidP="00067B7D">
            <w:r>
              <w:t>Right click on your user-added location (&lt;Release Name&gt; &lt;Browser&gt; &lt;Date&gt;) and select ‘Add’. Select ‘perm’ location type and name it ‘Restricted Section’. Add the user Joe Chemist, select ‘Ok’ and select ‘Submit’.</w:t>
            </w:r>
          </w:p>
        </w:tc>
        <w:tc>
          <w:tcPr>
            <w:tcW w:w="3847" w:type="dxa"/>
          </w:tcPr>
          <w:p w14:paraId="22181282" w14:textId="1B3F441C" w:rsidR="00067B7D" w:rsidRDefault="00067B7D" w:rsidP="00067B7D">
            <w:r>
              <w:t>The permissions location was created in the location tree in your user-added location (&lt;Release Name&gt; &lt;Browser&gt; &lt;Date&gt;).</w:t>
            </w:r>
          </w:p>
        </w:tc>
        <w:tc>
          <w:tcPr>
            <w:tcW w:w="2901" w:type="dxa"/>
          </w:tcPr>
          <w:p w14:paraId="2FE63827" w14:textId="23FBCF64" w:rsidR="00067B7D" w:rsidRDefault="00067B7D" w:rsidP="00067B7D">
            <w:r>
              <w:t>X  Yes</w:t>
            </w:r>
          </w:p>
          <w:p w14:paraId="2E04EA17" w14:textId="77777777" w:rsidR="00067B7D" w:rsidRDefault="00067B7D" w:rsidP="00067B7D">
            <w:r>
              <w:t xml:space="preserve">□  No, reason/action taken: </w:t>
            </w:r>
          </w:p>
          <w:p w14:paraId="108ACE6F" w14:textId="77777777" w:rsidR="00067B7D" w:rsidRDefault="00067B7D" w:rsidP="00067B7D"/>
        </w:tc>
        <w:tc>
          <w:tcPr>
            <w:tcW w:w="1832" w:type="dxa"/>
          </w:tcPr>
          <w:p w14:paraId="381E3D8F" w14:textId="1F46EAF4" w:rsidR="00067B7D" w:rsidRPr="00547089" w:rsidRDefault="00067B7D" w:rsidP="00067B7D">
            <w:r w:rsidRPr="000814FA">
              <w:t>AFL 5/10/18</w:t>
            </w:r>
          </w:p>
        </w:tc>
      </w:tr>
      <w:tr w:rsidR="00067B7D" w14:paraId="4724919D" w14:textId="77777777" w:rsidTr="005F1E65">
        <w:trPr>
          <w:cantSplit/>
        </w:trPr>
        <w:tc>
          <w:tcPr>
            <w:tcW w:w="1348" w:type="dxa"/>
          </w:tcPr>
          <w:p w14:paraId="49D4590F" w14:textId="7CEEB7AF" w:rsidR="00067B7D" w:rsidRDefault="00067B7D" w:rsidP="00067B7D">
            <w:r>
              <w:t>16</w:t>
            </w:r>
          </w:p>
        </w:tc>
        <w:tc>
          <w:tcPr>
            <w:tcW w:w="4371" w:type="dxa"/>
          </w:tcPr>
          <w:p w14:paraId="72697FD2" w14:textId="15465975" w:rsidR="00067B7D" w:rsidRDefault="00067B7D" w:rsidP="00067B7D">
            <w:r>
              <w:t>Logout as System Administrator.</w:t>
            </w:r>
          </w:p>
        </w:tc>
        <w:tc>
          <w:tcPr>
            <w:tcW w:w="3847" w:type="dxa"/>
          </w:tcPr>
          <w:p w14:paraId="5459804B" w14:textId="77777777" w:rsidR="00067B7D" w:rsidRDefault="00067B7D" w:rsidP="00067B7D">
            <w:r>
              <w:t>User is logged off as System Administrator and returned to the login screen.</w:t>
            </w:r>
          </w:p>
        </w:tc>
        <w:tc>
          <w:tcPr>
            <w:tcW w:w="2901" w:type="dxa"/>
          </w:tcPr>
          <w:p w14:paraId="089B9165" w14:textId="2DE45AA9" w:rsidR="00067B7D" w:rsidRDefault="00067B7D" w:rsidP="00067B7D">
            <w:r>
              <w:t>X  Yes</w:t>
            </w:r>
          </w:p>
          <w:p w14:paraId="5325827E" w14:textId="77777777" w:rsidR="00067B7D" w:rsidRDefault="00067B7D" w:rsidP="00067B7D">
            <w:r>
              <w:t xml:space="preserve">□  No, reason/action taken: </w:t>
            </w:r>
          </w:p>
          <w:p w14:paraId="610BFB75" w14:textId="77777777" w:rsidR="00067B7D" w:rsidRPr="00547089" w:rsidRDefault="00067B7D" w:rsidP="00067B7D"/>
        </w:tc>
        <w:tc>
          <w:tcPr>
            <w:tcW w:w="1832" w:type="dxa"/>
          </w:tcPr>
          <w:p w14:paraId="23BA8F9F" w14:textId="4F027617" w:rsidR="00067B7D" w:rsidRPr="00547089" w:rsidRDefault="00067B7D" w:rsidP="00067B7D">
            <w:r w:rsidRPr="000814FA">
              <w:t>AFL 5/10/18</w:t>
            </w:r>
          </w:p>
        </w:tc>
      </w:tr>
      <w:tr w:rsidR="00067B7D" w14:paraId="410D31A8" w14:textId="77777777" w:rsidTr="005F1E65">
        <w:trPr>
          <w:cantSplit/>
        </w:trPr>
        <w:tc>
          <w:tcPr>
            <w:tcW w:w="1348" w:type="dxa"/>
          </w:tcPr>
          <w:p w14:paraId="1D0C6C1A" w14:textId="3236D1ED" w:rsidR="00067B7D" w:rsidRDefault="00067B7D" w:rsidP="00067B7D">
            <w:r>
              <w:t>17</w:t>
            </w:r>
          </w:p>
        </w:tc>
        <w:tc>
          <w:tcPr>
            <w:tcW w:w="4371" w:type="dxa"/>
          </w:tcPr>
          <w:p w14:paraId="009BD706" w14:textId="13A2570B" w:rsidR="00067B7D" w:rsidRDefault="00067B7D" w:rsidP="00067B7D">
            <w:r>
              <w:t>Login as Joe Chemist and select the inventory module.</w:t>
            </w:r>
          </w:p>
        </w:tc>
        <w:tc>
          <w:tcPr>
            <w:tcW w:w="3847" w:type="dxa"/>
          </w:tcPr>
          <w:p w14:paraId="7594AFC8" w14:textId="2515830C" w:rsidR="00067B7D" w:rsidRDefault="00067B7D" w:rsidP="00067B7D">
            <w:r>
              <w:t>User is taken to the main inventory page.</w:t>
            </w:r>
          </w:p>
        </w:tc>
        <w:tc>
          <w:tcPr>
            <w:tcW w:w="2901" w:type="dxa"/>
          </w:tcPr>
          <w:p w14:paraId="6EC9229B" w14:textId="630384A5" w:rsidR="00067B7D" w:rsidRDefault="00067B7D" w:rsidP="00067B7D">
            <w:r>
              <w:t>X  Yes</w:t>
            </w:r>
          </w:p>
          <w:p w14:paraId="35418574" w14:textId="77777777" w:rsidR="00067B7D" w:rsidRDefault="00067B7D" w:rsidP="00067B7D">
            <w:r>
              <w:t xml:space="preserve">□  No, reason/action taken: </w:t>
            </w:r>
          </w:p>
          <w:p w14:paraId="64288B1C" w14:textId="77777777" w:rsidR="00067B7D" w:rsidRDefault="00067B7D" w:rsidP="00067B7D"/>
        </w:tc>
        <w:tc>
          <w:tcPr>
            <w:tcW w:w="1832" w:type="dxa"/>
          </w:tcPr>
          <w:p w14:paraId="026D9581" w14:textId="4170F986" w:rsidR="00067B7D" w:rsidRPr="00547089" w:rsidRDefault="00067B7D" w:rsidP="00067B7D">
            <w:r w:rsidRPr="000814FA">
              <w:t>AFL 5/10/18</w:t>
            </w:r>
          </w:p>
        </w:tc>
      </w:tr>
      <w:tr w:rsidR="00067B7D" w14:paraId="718E0183" w14:textId="77777777" w:rsidTr="005F1E65">
        <w:trPr>
          <w:cantSplit/>
        </w:trPr>
        <w:tc>
          <w:tcPr>
            <w:tcW w:w="1348" w:type="dxa"/>
          </w:tcPr>
          <w:p w14:paraId="6AE0976A" w14:textId="6FDD0588" w:rsidR="00067B7D" w:rsidRDefault="00067B7D" w:rsidP="00067B7D">
            <w:r>
              <w:t>18</w:t>
            </w:r>
          </w:p>
        </w:tc>
        <w:tc>
          <w:tcPr>
            <w:tcW w:w="4371" w:type="dxa"/>
          </w:tcPr>
          <w:p w14:paraId="7E7E78DD" w14:textId="47C2AB81" w:rsidR="00067B7D" w:rsidRDefault="00067B7D" w:rsidP="00067B7D">
            <w:r>
              <w:t>Select your user-added location (&lt;Release Name&gt; &lt;Browser&gt; &lt;Date&gt;). User should see ‘Restricted Section’ location.</w:t>
            </w:r>
          </w:p>
          <w:p w14:paraId="451DA31D" w14:textId="25B0FF8C" w:rsidR="00067B7D" w:rsidRDefault="00067B7D" w:rsidP="00067B7D">
            <w:r>
              <w:t xml:space="preserve"> </w:t>
            </w:r>
          </w:p>
        </w:tc>
        <w:tc>
          <w:tcPr>
            <w:tcW w:w="3847" w:type="dxa"/>
          </w:tcPr>
          <w:p w14:paraId="1D075A3E" w14:textId="059A6E19" w:rsidR="00067B7D" w:rsidRDefault="00067B7D" w:rsidP="00067B7D">
            <w:r>
              <w:t>Restricted Section location is visible to user.</w:t>
            </w:r>
          </w:p>
        </w:tc>
        <w:tc>
          <w:tcPr>
            <w:tcW w:w="2901" w:type="dxa"/>
          </w:tcPr>
          <w:p w14:paraId="733DC2DD" w14:textId="61B0E919" w:rsidR="00067B7D" w:rsidRDefault="00067B7D" w:rsidP="00067B7D">
            <w:r>
              <w:t>X  Yes</w:t>
            </w:r>
          </w:p>
          <w:p w14:paraId="236982E9" w14:textId="77777777" w:rsidR="00067B7D" w:rsidRDefault="00067B7D" w:rsidP="00067B7D">
            <w:r>
              <w:t xml:space="preserve">□  No, reason/action taken: </w:t>
            </w:r>
          </w:p>
          <w:p w14:paraId="3E1DB3AC" w14:textId="77777777" w:rsidR="00067B7D" w:rsidRDefault="00067B7D" w:rsidP="00067B7D"/>
        </w:tc>
        <w:tc>
          <w:tcPr>
            <w:tcW w:w="1832" w:type="dxa"/>
          </w:tcPr>
          <w:p w14:paraId="14829B56" w14:textId="68C304B2" w:rsidR="00067B7D" w:rsidRPr="00547089" w:rsidRDefault="00067B7D" w:rsidP="00067B7D">
            <w:r w:rsidRPr="000814FA">
              <w:t>AFL 5/10/18</w:t>
            </w:r>
          </w:p>
        </w:tc>
      </w:tr>
      <w:tr w:rsidR="00067B7D" w14:paraId="5BC56B41" w14:textId="77777777" w:rsidTr="005F1E65">
        <w:trPr>
          <w:cantSplit/>
        </w:trPr>
        <w:tc>
          <w:tcPr>
            <w:tcW w:w="1348" w:type="dxa"/>
          </w:tcPr>
          <w:p w14:paraId="70865A56" w14:textId="45A806D4" w:rsidR="00067B7D" w:rsidRDefault="00067B7D" w:rsidP="00067B7D">
            <w:r>
              <w:t>19</w:t>
            </w:r>
          </w:p>
        </w:tc>
        <w:tc>
          <w:tcPr>
            <w:tcW w:w="4371" w:type="dxa"/>
          </w:tcPr>
          <w:p w14:paraId="6D449524" w14:textId="596E1FFD" w:rsidR="00067B7D" w:rsidRDefault="00067B7D" w:rsidP="00067B7D">
            <w:r>
              <w:t>Click on ‘Restricted Section’.</w:t>
            </w:r>
          </w:p>
        </w:tc>
        <w:tc>
          <w:tcPr>
            <w:tcW w:w="3847" w:type="dxa"/>
          </w:tcPr>
          <w:p w14:paraId="7B1A88AD" w14:textId="3A67397F" w:rsidR="00067B7D" w:rsidRDefault="00067B7D" w:rsidP="00067B7D">
            <w:r>
              <w:t>All audit trail information and location information is visible to the user.</w:t>
            </w:r>
          </w:p>
        </w:tc>
        <w:tc>
          <w:tcPr>
            <w:tcW w:w="2901" w:type="dxa"/>
          </w:tcPr>
          <w:p w14:paraId="27A57F0B" w14:textId="0F2347DB" w:rsidR="00067B7D" w:rsidRDefault="00067B7D" w:rsidP="00067B7D">
            <w:r>
              <w:t>X  Yes</w:t>
            </w:r>
          </w:p>
          <w:p w14:paraId="130792E1" w14:textId="77777777" w:rsidR="00067B7D" w:rsidRDefault="00067B7D" w:rsidP="00067B7D">
            <w:r>
              <w:t xml:space="preserve">□  No, reason/action taken: </w:t>
            </w:r>
          </w:p>
          <w:p w14:paraId="43FA45C4" w14:textId="77777777" w:rsidR="00067B7D" w:rsidRDefault="00067B7D" w:rsidP="00067B7D"/>
        </w:tc>
        <w:tc>
          <w:tcPr>
            <w:tcW w:w="1832" w:type="dxa"/>
          </w:tcPr>
          <w:p w14:paraId="73533FD9" w14:textId="0F99DFB5" w:rsidR="00067B7D" w:rsidRPr="00547089" w:rsidRDefault="00067B7D" w:rsidP="00067B7D">
            <w:r w:rsidRPr="000814FA">
              <w:t>AFL 5/10/18</w:t>
            </w:r>
          </w:p>
        </w:tc>
      </w:tr>
      <w:tr w:rsidR="00067B7D" w14:paraId="50386C86" w14:textId="77777777" w:rsidTr="005F1E65">
        <w:trPr>
          <w:cantSplit/>
        </w:trPr>
        <w:tc>
          <w:tcPr>
            <w:tcW w:w="1348" w:type="dxa"/>
          </w:tcPr>
          <w:p w14:paraId="21759FCF" w14:textId="2CDA5CB3" w:rsidR="00067B7D" w:rsidRDefault="00067B7D" w:rsidP="00067B7D">
            <w:r>
              <w:t>20</w:t>
            </w:r>
          </w:p>
        </w:tc>
        <w:tc>
          <w:tcPr>
            <w:tcW w:w="4371" w:type="dxa"/>
          </w:tcPr>
          <w:p w14:paraId="388083EB" w14:textId="6F2F840A" w:rsidR="00067B7D" w:rsidRDefault="00067B7D" w:rsidP="00067B7D">
            <w:r>
              <w:t xml:space="preserve">Logout as Joe Chemist. </w:t>
            </w:r>
          </w:p>
        </w:tc>
        <w:tc>
          <w:tcPr>
            <w:tcW w:w="3847" w:type="dxa"/>
          </w:tcPr>
          <w:p w14:paraId="35519F4B" w14:textId="50CC762A" w:rsidR="00067B7D" w:rsidRDefault="00067B7D" w:rsidP="00067B7D">
            <w:r>
              <w:t>User is logged off as Joe Chemist and returned to the login screen.</w:t>
            </w:r>
          </w:p>
        </w:tc>
        <w:tc>
          <w:tcPr>
            <w:tcW w:w="2901" w:type="dxa"/>
          </w:tcPr>
          <w:p w14:paraId="5D61320C" w14:textId="24D1EB2A" w:rsidR="00067B7D" w:rsidRDefault="00067B7D" w:rsidP="00067B7D">
            <w:r>
              <w:t>X  Yes</w:t>
            </w:r>
          </w:p>
          <w:p w14:paraId="74C9EE3E" w14:textId="77777777" w:rsidR="00067B7D" w:rsidRDefault="00067B7D" w:rsidP="00067B7D">
            <w:r>
              <w:t xml:space="preserve">□  No, reason/action taken: </w:t>
            </w:r>
          </w:p>
          <w:p w14:paraId="1758E0AE" w14:textId="77777777" w:rsidR="00067B7D" w:rsidRDefault="00067B7D" w:rsidP="00067B7D"/>
        </w:tc>
        <w:tc>
          <w:tcPr>
            <w:tcW w:w="1832" w:type="dxa"/>
          </w:tcPr>
          <w:p w14:paraId="47B04449" w14:textId="1E690F0E" w:rsidR="00067B7D" w:rsidRPr="00547089" w:rsidRDefault="00067B7D" w:rsidP="00067B7D">
            <w:r w:rsidRPr="000814FA">
              <w:t>AFL 5/10/18</w:t>
            </w:r>
          </w:p>
        </w:tc>
      </w:tr>
      <w:tr w:rsidR="00067B7D" w14:paraId="4B92410F" w14:textId="77777777" w:rsidTr="005F1E65">
        <w:trPr>
          <w:cantSplit/>
        </w:trPr>
        <w:tc>
          <w:tcPr>
            <w:tcW w:w="1348" w:type="dxa"/>
          </w:tcPr>
          <w:p w14:paraId="68A583F1" w14:textId="4EDE1B99" w:rsidR="00067B7D" w:rsidRDefault="00067B7D" w:rsidP="00067B7D">
            <w:r>
              <w:t>21</w:t>
            </w:r>
          </w:p>
        </w:tc>
        <w:tc>
          <w:tcPr>
            <w:tcW w:w="4371" w:type="dxa"/>
          </w:tcPr>
          <w:p w14:paraId="30C39DC0" w14:textId="727463A3" w:rsidR="00067B7D" w:rsidRDefault="00067B7D" w:rsidP="00067B7D">
            <w:r>
              <w:t>Login as Jane Biologist and select the inventory module.</w:t>
            </w:r>
          </w:p>
        </w:tc>
        <w:tc>
          <w:tcPr>
            <w:tcW w:w="3847" w:type="dxa"/>
          </w:tcPr>
          <w:p w14:paraId="5B87A97D" w14:textId="0000D139" w:rsidR="00067B7D" w:rsidRDefault="00067B7D" w:rsidP="00067B7D">
            <w:r>
              <w:t>User is taken to the main inventory page.</w:t>
            </w:r>
          </w:p>
        </w:tc>
        <w:tc>
          <w:tcPr>
            <w:tcW w:w="2901" w:type="dxa"/>
          </w:tcPr>
          <w:p w14:paraId="2A651539" w14:textId="00270C85" w:rsidR="00067B7D" w:rsidRDefault="00067B7D" w:rsidP="00067B7D">
            <w:r>
              <w:t>X  Yes</w:t>
            </w:r>
          </w:p>
          <w:p w14:paraId="02EC057A" w14:textId="77777777" w:rsidR="00067B7D" w:rsidRDefault="00067B7D" w:rsidP="00067B7D">
            <w:r>
              <w:t xml:space="preserve">□  No, reason/action taken: </w:t>
            </w:r>
          </w:p>
          <w:p w14:paraId="7E7DF8F9" w14:textId="77777777" w:rsidR="00067B7D" w:rsidRDefault="00067B7D" w:rsidP="00067B7D"/>
        </w:tc>
        <w:tc>
          <w:tcPr>
            <w:tcW w:w="1832" w:type="dxa"/>
          </w:tcPr>
          <w:p w14:paraId="41C55D1F" w14:textId="4365C878" w:rsidR="00067B7D" w:rsidRPr="00547089" w:rsidRDefault="00067B7D" w:rsidP="00067B7D">
            <w:r w:rsidRPr="000814FA">
              <w:t>AFL 5/10/18</w:t>
            </w:r>
          </w:p>
        </w:tc>
      </w:tr>
      <w:tr w:rsidR="00067B7D" w14:paraId="34DD4F84" w14:textId="77777777" w:rsidTr="005F1E65">
        <w:trPr>
          <w:cantSplit/>
        </w:trPr>
        <w:tc>
          <w:tcPr>
            <w:tcW w:w="1348" w:type="dxa"/>
          </w:tcPr>
          <w:p w14:paraId="5C10F157" w14:textId="294037B9" w:rsidR="00067B7D" w:rsidRDefault="00067B7D" w:rsidP="00067B7D">
            <w:r>
              <w:t>22</w:t>
            </w:r>
          </w:p>
        </w:tc>
        <w:tc>
          <w:tcPr>
            <w:tcW w:w="4371" w:type="dxa"/>
          </w:tcPr>
          <w:p w14:paraId="11077851" w14:textId="123A440A" w:rsidR="00067B7D" w:rsidRDefault="00067B7D" w:rsidP="00067B7D">
            <w:r>
              <w:t>Select your user-added location (&lt;Release Name&gt; &lt;Browser&gt; &lt;Date&gt;). User should NOT see the permissions location ‘Restricted Section’.</w:t>
            </w:r>
          </w:p>
        </w:tc>
        <w:tc>
          <w:tcPr>
            <w:tcW w:w="3847" w:type="dxa"/>
          </w:tcPr>
          <w:p w14:paraId="669F6981" w14:textId="4E71D4E2" w:rsidR="00067B7D" w:rsidRDefault="00067B7D" w:rsidP="00067B7D">
            <w:r>
              <w:t>Location Restricted Section is not visible to the user.</w:t>
            </w:r>
          </w:p>
        </w:tc>
        <w:tc>
          <w:tcPr>
            <w:tcW w:w="2901" w:type="dxa"/>
          </w:tcPr>
          <w:p w14:paraId="0117A454" w14:textId="312E8BED" w:rsidR="00067B7D" w:rsidRDefault="00067B7D" w:rsidP="00067B7D">
            <w:r>
              <w:t>X  Yes</w:t>
            </w:r>
          </w:p>
          <w:p w14:paraId="0307DF6B" w14:textId="77777777" w:rsidR="00067B7D" w:rsidRDefault="00067B7D" w:rsidP="00067B7D">
            <w:r>
              <w:t xml:space="preserve">□  No, reason/action taken: </w:t>
            </w:r>
          </w:p>
          <w:p w14:paraId="0C9F6EE8" w14:textId="77777777" w:rsidR="00067B7D" w:rsidRDefault="00067B7D" w:rsidP="00067B7D"/>
        </w:tc>
        <w:tc>
          <w:tcPr>
            <w:tcW w:w="1832" w:type="dxa"/>
          </w:tcPr>
          <w:p w14:paraId="5B6E631E" w14:textId="4DF73A39" w:rsidR="00067B7D" w:rsidRPr="00547089" w:rsidRDefault="00067B7D" w:rsidP="00067B7D">
            <w:r w:rsidRPr="000814FA">
              <w:t>AFL 5/10/18</w:t>
            </w:r>
          </w:p>
        </w:tc>
      </w:tr>
      <w:tr w:rsidR="008B3DE7" w14:paraId="7049285B" w14:textId="77777777" w:rsidTr="005F1E65">
        <w:trPr>
          <w:cantSplit/>
        </w:trPr>
        <w:tc>
          <w:tcPr>
            <w:tcW w:w="1348" w:type="dxa"/>
          </w:tcPr>
          <w:p w14:paraId="72E3A155" w14:textId="2E284583" w:rsidR="008B3DE7" w:rsidRDefault="008B3DE7" w:rsidP="008B3DE7">
            <w:r>
              <w:lastRenderedPageBreak/>
              <w:t>23</w:t>
            </w:r>
          </w:p>
        </w:tc>
        <w:tc>
          <w:tcPr>
            <w:tcW w:w="4371" w:type="dxa"/>
          </w:tcPr>
          <w:p w14:paraId="21B13211" w14:textId="31A476B4" w:rsidR="008B3DE7" w:rsidRDefault="008B3DE7" w:rsidP="008B3DE7">
            <w:r>
              <w:t>Logout as Jane Biologist.</w:t>
            </w:r>
          </w:p>
        </w:tc>
        <w:tc>
          <w:tcPr>
            <w:tcW w:w="3847" w:type="dxa"/>
          </w:tcPr>
          <w:p w14:paraId="25DA7724" w14:textId="5EAD03F4" w:rsidR="008B3DE7" w:rsidRDefault="008B3DE7" w:rsidP="008B3DE7">
            <w:r>
              <w:t xml:space="preserve">User is logged off as Jane Biologist and returned to the login screen. </w:t>
            </w:r>
          </w:p>
        </w:tc>
        <w:tc>
          <w:tcPr>
            <w:tcW w:w="2901" w:type="dxa"/>
          </w:tcPr>
          <w:p w14:paraId="341617DE" w14:textId="55F1D4EE" w:rsidR="008B3DE7" w:rsidRDefault="008B3DE7" w:rsidP="008B3DE7">
            <w:r>
              <w:t>X  Yes</w:t>
            </w:r>
          </w:p>
          <w:p w14:paraId="4E9E8015" w14:textId="77777777" w:rsidR="008B3DE7" w:rsidRDefault="008B3DE7" w:rsidP="008B3DE7">
            <w:r>
              <w:t xml:space="preserve">□  No, reason/action taken: </w:t>
            </w:r>
          </w:p>
          <w:p w14:paraId="49196610" w14:textId="77777777" w:rsidR="008B3DE7" w:rsidRDefault="008B3DE7" w:rsidP="008B3DE7"/>
        </w:tc>
        <w:tc>
          <w:tcPr>
            <w:tcW w:w="1832" w:type="dxa"/>
          </w:tcPr>
          <w:p w14:paraId="6E6D4050" w14:textId="140F5AC3" w:rsidR="008B3DE7" w:rsidRPr="00547089" w:rsidRDefault="00812334" w:rsidP="008B3DE7">
            <w:r w:rsidRPr="00812334">
              <w:t>AFL 5/10/18</w:t>
            </w:r>
          </w:p>
        </w:tc>
      </w:tr>
    </w:tbl>
    <w:p w14:paraId="068C2DB7" w14:textId="77777777" w:rsidR="009E0606" w:rsidRDefault="009E0606" w:rsidP="00332299">
      <w:pPr>
        <w:rPr>
          <w:b/>
        </w:rPr>
      </w:pPr>
    </w:p>
    <w:p w14:paraId="4AC270CA" w14:textId="77777777" w:rsidR="00332299" w:rsidRPr="00A028EE" w:rsidRDefault="00332299" w:rsidP="00332299">
      <w:pPr>
        <w:rPr>
          <w:b/>
        </w:rPr>
      </w:pPr>
      <w:r w:rsidRPr="00A028EE">
        <w:rPr>
          <w:b/>
        </w:rPr>
        <w:t>Reviewed By:</w:t>
      </w:r>
    </w:p>
    <w:p w14:paraId="206DCEC6" w14:textId="77777777" w:rsidR="00332299" w:rsidRDefault="00332299" w:rsidP="00332299">
      <w:r>
        <w:t>The entries in this section were reviewed by the undersigned and confirmed to be filled out completely.</w:t>
      </w:r>
    </w:p>
    <w:p w14:paraId="2FA25028" w14:textId="77777777" w:rsidR="00332299" w:rsidRDefault="00332299" w:rsidP="00332299"/>
    <w:p w14:paraId="00E9DA4A" w14:textId="547111F1" w:rsidR="00332299" w:rsidRPr="00A028EE" w:rsidRDefault="00332299" w:rsidP="00332299">
      <w:pPr>
        <w:rPr>
          <w:u w:val="single"/>
        </w:rPr>
      </w:pPr>
      <w:r w:rsidRPr="00A028EE">
        <w:rPr>
          <w:u w:val="single"/>
        </w:rPr>
        <w:tab/>
      </w:r>
      <w:r w:rsidR="00D942D6">
        <w:rPr>
          <w:u w:val="single"/>
        </w:rPr>
        <w:t>Kate Hardy</w:t>
      </w:r>
      <w:r>
        <w:rPr>
          <w:u w:val="single"/>
        </w:rPr>
        <w:tab/>
      </w:r>
      <w:r w:rsidRPr="00A028EE">
        <w:rPr>
          <w:u w:val="single"/>
        </w:rPr>
        <w:tab/>
      </w:r>
      <w:r w:rsidRPr="00A028EE">
        <w:tab/>
      </w:r>
      <w:r>
        <w:rPr>
          <w:u w:val="single"/>
        </w:rPr>
        <w:tab/>
      </w:r>
      <w:r w:rsidR="00812334">
        <w:rPr>
          <w:u w:val="single"/>
        </w:rPr>
        <w:t>5/10</w:t>
      </w:r>
      <w:r w:rsidR="00D942D6">
        <w:rPr>
          <w:u w:val="single"/>
        </w:rPr>
        <w:t>/18</w:t>
      </w:r>
      <w:r>
        <w:rPr>
          <w:u w:val="single"/>
        </w:rPr>
        <w:tab/>
      </w:r>
    </w:p>
    <w:p w14:paraId="2667EE80" w14:textId="77777777" w:rsidR="00963351" w:rsidRDefault="00332299" w:rsidP="00332299">
      <w:r>
        <w:t>Name</w:t>
      </w:r>
      <w:r>
        <w:tab/>
      </w:r>
      <w:r>
        <w:tab/>
      </w:r>
      <w:r>
        <w:tab/>
      </w:r>
      <w:r>
        <w:tab/>
      </w:r>
      <w:r>
        <w:tab/>
      </w:r>
      <w:r>
        <w:tab/>
        <w:t>Date</w:t>
      </w:r>
    </w:p>
    <w:p w14:paraId="163FE76C" w14:textId="77777777" w:rsidR="00F05820" w:rsidRDefault="00F05820" w:rsidP="00332299"/>
    <w:p w14:paraId="3237AC72" w14:textId="60342961" w:rsidR="00F05820" w:rsidRPr="009E0606" w:rsidRDefault="00F05820" w:rsidP="00332299">
      <w:r>
        <w:br w:type="page"/>
      </w:r>
    </w:p>
    <w:p w14:paraId="7C355F04" w14:textId="77777777" w:rsidR="00963351" w:rsidRPr="009E0606" w:rsidRDefault="00963351" w:rsidP="00332299">
      <w:pPr>
        <w:rPr>
          <w:i/>
        </w:rPr>
      </w:pPr>
    </w:p>
    <w:tbl>
      <w:tblPr>
        <w:tblStyle w:val="TableGrid"/>
        <w:tblW w:w="14299" w:type="dxa"/>
        <w:tblLook w:val="04A0" w:firstRow="1" w:lastRow="0" w:firstColumn="1" w:lastColumn="0" w:noHBand="0" w:noVBand="1"/>
      </w:tblPr>
      <w:tblGrid>
        <w:gridCol w:w="1348"/>
        <w:gridCol w:w="4371"/>
        <w:gridCol w:w="3847"/>
        <w:gridCol w:w="2901"/>
        <w:gridCol w:w="1832"/>
      </w:tblGrid>
      <w:tr w:rsidR="00EB4894" w14:paraId="42C45012" w14:textId="77777777" w:rsidTr="0002462B">
        <w:trPr>
          <w:cantSplit/>
          <w:tblHeader/>
        </w:trPr>
        <w:tc>
          <w:tcPr>
            <w:tcW w:w="14299" w:type="dxa"/>
            <w:gridSpan w:val="5"/>
          </w:tcPr>
          <w:p w14:paraId="268B22D7" w14:textId="77777777" w:rsidR="00EB4894" w:rsidRPr="00B34D84" w:rsidRDefault="00EB4894" w:rsidP="00B964E7">
            <w:pPr>
              <w:rPr>
                <w:b/>
              </w:rPr>
            </w:pPr>
            <w:r w:rsidRPr="00B34D84">
              <w:rPr>
                <w:b/>
              </w:rPr>
              <w:t xml:space="preserve">Module </w:t>
            </w:r>
            <w:r w:rsidR="00602B08">
              <w:rPr>
                <w:b/>
              </w:rPr>
              <w:t xml:space="preserve">2 </w:t>
            </w:r>
            <w:r w:rsidRPr="00B34D84">
              <w:rPr>
                <w:b/>
              </w:rPr>
              <w:t xml:space="preserve">: </w:t>
            </w:r>
            <w:r w:rsidR="00602B08">
              <w:rPr>
                <w:b/>
              </w:rPr>
              <w:t xml:space="preserve">Container </w:t>
            </w:r>
            <w:r w:rsidR="00B964E7">
              <w:rPr>
                <w:b/>
              </w:rPr>
              <w:t>Management</w:t>
            </w:r>
          </w:p>
        </w:tc>
      </w:tr>
      <w:tr w:rsidR="00EB4894" w:rsidRPr="00547089" w14:paraId="1018646E" w14:textId="77777777" w:rsidTr="0002462B">
        <w:trPr>
          <w:cantSplit/>
          <w:tblHeader/>
        </w:trPr>
        <w:tc>
          <w:tcPr>
            <w:tcW w:w="1348" w:type="dxa"/>
          </w:tcPr>
          <w:p w14:paraId="0040A4B3" w14:textId="77777777" w:rsidR="00EB4894" w:rsidRPr="00547089" w:rsidRDefault="00EB4894" w:rsidP="0002462B">
            <w:pPr>
              <w:rPr>
                <w:b/>
              </w:rPr>
            </w:pPr>
            <w:r w:rsidRPr="00547089">
              <w:rPr>
                <w:b/>
              </w:rPr>
              <w:t>Test Step</w:t>
            </w:r>
          </w:p>
        </w:tc>
        <w:tc>
          <w:tcPr>
            <w:tcW w:w="4371" w:type="dxa"/>
          </w:tcPr>
          <w:p w14:paraId="4AFB188E" w14:textId="77777777" w:rsidR="00EB4894" w:rsidRPr="00547089" w:rsidRDefault="00EB4894" w:rsidP="0002462B">
            <w:pPr>
              <w:rPr>
                <w:b/>
              </w:rPr>
            </w:pPr>
            <w:r w:rsidRPr="00547089">
              <w:rPr>
                <w:b/>
              </w:rPr>
              <w:t>Test</w:t>
            </w:r>
          </w:p>
        </w:tc>
        <w:tc>
          <w:tcPr>
            <w:tcW w:w="3847" w:type="dxa"/>
          </w:tcPr>
          <w:p w14:paraId="1DE9DBE7" w14:textId="77777777" w:rsidR="00EB4894" w:rsidRPr="00547089" w:rsidRDefault="00EB4894" w:rsidP="0002462B">
            <w:pPr>
              <w:rPr>
                <w:b/>
              </w:rPr>
            </w:pPr>
            <w:r w:rsidRPr="00547089">
              <w:rPr>
                <w:b/>
              </w:rPr>
              <w:t>Expected Result</w:t>
            </w:r>
          </w:p>
        </w:tc>
        <w:tc>
          <w:tcPr>
            <w:tcW w:w="2901" w:type="dxa"/>
          </w:tcPr>
          <w:p w14:paraId="2FA5E664" w14:textId="77777777" w:rsidR="00EB4894" w:rsidRPr="00547089" w:rsidRDefault="00EB4894" w:rsidP="0002462B">
            <w:pPr>
              <w:rPr>
                <w:b/>
              </w:rPr>
            </w:pPr>
            <w:r w:rsidRPr="00547089">
              <w:rPr>
                <w:b/>
              </w:rPr>
              <w:t>Actual Result</w:t>
            </w:r>
            <w:r>
              <w:rPr>
                <w:b/>
              </w:rPr>
              <w:t xml:space="preserve"> meets Expected Result?</w:t>
            </w:r>
          </w:p>
        </w:tc>
        <w:tc>
          <w:tcPr>
            <w:tcW w:w="1832" w:type="dxa"/>
          </w:tcPr>
          <w:p w14:paraId="0A844A05" w14:textId="77777777" w:rsidR="00EB4894" w:rsidRPr="00547089" w:rsidRDefault="00EB4894" w:rsidP="0002462B">
            <w:pPr>
              <w:rPr>
                <w:b/>
              </w:rPr>
            </w:pPr>
            <w:r w:rsidRPr="00547089">
              <w:rPr>
                <w:b/>
              </w:rPr>
              <w:t>Executor Initial/Date</w:t>
            </w:r>
          </w:p>
        </w:tc>
      </w:tr>
      <w:tr w:rsidR="00C900E9" w14:paraId="02171609" w14:textId="77777777" w:rsidTr="006B098E">
        <w:tc>
          <w:tcPr>
            <w:tcW w:w="1348" w:type="dxa"/>
          </w:tcPr>
          <w:p w14:paraId="2F381A50" w14:textId="5D735720" w:rsidR="00C900E9" w:rsidRDefault="00C900E9" w:rsidP="00C900E9">
            <w:r>
              <w:t>1</w:t>
            </w:r>
          </w:p>
        </w:tc>
        <w:tc>
          <w:tcPr>
            <w:tcW w:w="4371" w:type="dxa"/>
          </w:tcPr>
          <w:p w14:paraId="16564888" w14:textId="1CCA174F" w:rsidR="00C900E9" w:rsidRDefault="00C900E9" w:rsidP="00C900E9">
            <w:r>
              <w:t>Log in as Joe Chemist and click on the Inventory module.</w:t>
            </w:r>
          </w:p>
        </w:tc>
        <w:tc>
          <w:tcPr>
            <w:tcW w:w="3847" w:type="dxa"/>
          </w:tcPr>
          <w:p w14:paraId="0729383D" w14:textId="594A50BA" w:rsidR="00C900E9" w:rsidRDefault="00C900E9" w:rsidP="00C900E9">
            <w:r>
              <w:t>User is presented with the inventory main screen.</w:t>
            </w:r>
          </w:p>
        </w:tc>
        <w:tc>
          <w:tcPr>
            <w:tcW w:w="2901" w:type="dxa"/>
          </w:tcPr>
          <w:p w14:paraId="535F43CA" w14:textId="3942D82A" w:rsidR="00C900E9" w:rsidRDefault="00C900E9" w:rsidP="00C900E9">
            <w:r>
              <w:t>X  Yes</w:t>
            </w:r>
          </w:p>
          <w:p w14:paraId="08B88F1A" w14:textId="77777777" w:rsidR="00C900E9" w:rsidRDefault="00C900E9" w:rsidP="00C900E9">
            <w:r>
              <w:t xml:space="preserve">□  No, reason/action taken: </w:t>
            </w:r>
          </w:p>
          <w:p w14:paraId="2B568F72" w14:textId="77777777" w:rsidR="00C900E9" w:rsidRPr="00547089" w:rsidRDefault="00C900E9" w:rsidP="00C900E9"/>
        </w:tc>
        <w:tc>
          <w:tcPr>
            <w:tcW w:w="1832" w:type="dxa"/>
          </w:tcPr>
          <w:p w14:paraId="32C9C854" w14:textId="5A901D24" w:rsidR="00C900E9" w:rsidRPr="00547089" w:rsidRDefault="00C900E9" w:rsidP="00C900E9">
            <w:r w:rsidRPr="00EC30B1">
              <w:t>AFL 5/10/18</w:t>
            </w:r>
          </w:p>
        </w:tc>
      </w:tr>
      <w:tr w:rsidR="00C900E9" w14:paraId="554B07ED" w14:textId="77777777" w:rsidTr="0002462B">
        <w:trPr>
          <w:cantSplit/>
        </w:trPr>
        <w:tc>
          <w:tcPr>
            <w:tcW w:w="1348" w:type="dxa"/>
          </w:tcPr>
          <w:p w14:paraId="1FE9C9C7" w14:textId="5C0A110B" w:rsidR="00C900E9" w:rsidRPr="00547089" w:rsidRDefault="00C900E9" w:rsidP="00C900E9">
            <w:r>
              <w:t>2</w:t>
            </w:r>
          </w:p>
        </w:tc>
        <w:tc>
          <w:tcPr>
            <w:tcW w:w="4371" w:type="dxa"/>
          </w:tcPr>
          <w:p w14:paraId="66EE9B7A" w14:textId="6E6897F8" w:rsidR="00C900E9" w:rsidRDefault="00C900E9" w:rsidP="00C900E9">
            <w:r>
              <w:t>Right-click on Cabinet 1-1 in your user-added location (&lt;Release Name&gt; &lt;Browser&gt; &lt;Date&gt;). Select ‘Add’ from the menu.</w:t>
            </w:r>
          </w:p>
        </w:tc>
        <w:tc>
          <w:tcPr>
            <w:tcW w:w="3847" w:type="dxa"/>
          </w:tcPr>
          <w:p w14:paraId="6ACF7C65" w14:textId="486FB2FE" w:rsidR="00C900E9" w:rsidRPr="00547089" w:rsidRDefault="00C900E9" w:rsidP="00C900E9">
            <w:r>
              <w:t>You are presented with a drop down list of locations and containers that are available to be added.</w:t>
            </w:r>
          </w:p>
        </w:tc>
        <w:tc>
          <w:tcPr>
            <w:tcW w:w="2901" w:type="dxa"/>
          </w:tcPr>
          <w:p w14:paraId="34E4302B" w14:textId="3EEC9FF6" w:rsidR="00C900E9" w:rsidRDefault="00C900E9" w:rsidP="00C900E9">
            <w:r>
              <w:t>X  Yes</w:t>
            </w:r>
          </w:p>
          <w:p w14:paraId="3118B6AA" w14:textId="77777777" w:rsidR="00C900E9" w:rsidRDefault="00C900E9" w:rsidP="00C900E9">
            <w:r>
              <w:t xml:space="preserve">□  No, reason/action taken: </w:t>
            </w:r>
          </w:p>
          <w:p w14:paraId="1C2477D2" w14:textId="77777777" w:rsidR="00C900E9" w:rsidRPr="00547089" w:rsidRDefault="00C900E9" w:rsidP="00C900E9"/>
        </w:tc>
        <w:tc>
          <w:tcPr>
            <w:tcW w:w="1832" w:type="dxa"/>
          </w:tcPr>
          <w:p w14:paraId="3E156185" w14:textId="497D5514" w:rsidR="00C900E9" w:rsidRPr="00547089" w:rsidRDefault="00C900E9" w:rsidP="00C900E9">
            <w:r w:rsidRPr="00EC30B1">
              <w:t>AFL 5/10/18</w:t>
            </w:r>
          </w:p>
        </w:tc>
      </w:tr>
      <w:tr w:rsidR="00C900E9" w14:paraId="06E7F91B" w14:textId="77777777" w:rsidTr="0002462B">
        <w:trPr>
          <w:cantSplit/>
        </w:trPr>
        <w:tc>
          <w:tcPr>
            <w:tcW w:w="1348" w:type="dxa"/>
          </w:tcPr>
          <w:p w14:paraId="3A7BFC6B" w14:textId="09AF254E" w:rsidR="00C900E9" w:rsidRPr="00547089" w:rsidRDefault="00C900E9" w:rsidP="00C900E9">
            <w:r>
              <w:t>3</w:t>
            </w:r>
          </w:p>
        </w:tc>
        <w:tc>
          <w:tcPr>
            <w:tcW w:w="4371" w:type="dxa"/>
          </w:tcPr>
          <w:p w14:paraId="418F6F3C" w14:textId="1964B91A" w:rsidR="00C900E9" w:rsidRDefault="00C900E9" w:rsidP="00C900E9">
            <w:r>
              <w:t>Select ‘bottle’ from the drop down and select Ok.</w:t>
            </w:r>
          </w:p>
        </w:tc>
        <w:tc>
          <w:tcPr>
            <w:tcW w:w="3847" w:type="dxa"/>
          </w:tcPr>
          <w:p w14:paraId="36AB2CE2" w14:textId="17365DB8" w:rsidR="00C900E9" w:rsidRPr="00547089" w:rsidRDefault="00C900E9" w:rsidP="00C900E9">
            <w:r>
              <w:t>Editable fields for a bottle appear in the main information pane.</w:t>
            </w:r>
          </w:p>
        </w:tc>
        <w:tc>
          <w:tcPr>
            <w:tcW w:w="2901" w:type="dxa"/>
          </w:tcPr>
          <w:p w14:paraId="5FE5BD01" w14:textId="184ECB5C" w:rsidR="00C900E9" w:rsidRDefault="00C900E9" w:rsidP="00C900E9">
            <w:r>
              <w:t>X  Yes</w:t>
            </w:r>
          </w:p>
          <w:p w14:paraId="0B90C694" w14:textId="77777777" w:rsidR="00C900E9" w:rsidRDefault="00C900E9" w:rsidP="00C900E9">
            <w:r>
              <w:t xml:space="preserve">□  No, reason/action taken: </w:t>
            </w:r>
          </w:p>
          <w:p w14:paraId="4C1ECEDE" w14:textId="77777777" w:rsidR="00C900E9" w:rsidRPr="00547089" w:rsidRDefault="00C900E9" w:rsidP="00C900E9"/>
        </w:tc>
        <w:tc>
          <w:tcPr>
            <w:tcW w:w="1832" w:type="dxa"/>
          </w:tcPr>
          <w:p w14:paraId="54F2EFD7" w14:textId="6F513991" w:rsidR="00C900E9" w:rsidRPr="00547089" w:rsidRDefault="00C900E9" w:rsidP="00C900E9">
            <w:r w:rsidRPr="00EC30B1">
              <w:t>AFL 5/10/18</w:t>
            </w:r>
          </w:p>
        </w:tc>
      </w:tr>
      <w:tr w:rsidR="00C900E9" w14:paraId="6ECD683C" w14:textId="77777777" w:rsidTr="0002462B">
        <w:trPr>
          <w:cantSplit/>
        </w:trPr>
        <w:tc>
          <w:tcPr>
            <w:tcW w:w="1348" w:type="dxa"/>
          </w:tcPr>
          <w:p w14:paraId="0C4C26CD" w14:textId="67ECD932" w:rsidR="00C900E9" w:rsidRDefault="00C900E9" w:rsidP="00C900E9">
            <w:r>
              <w:t>4</w:t>
            </w:r>
          </w:p>
        </w:tc>
        <w:tc>
          <w:tcPr>
            <w:tcW w:w="4371" w:type="dxa"/>
          </w:tcPr>
          <w:p w14:paraId="60793D78" w14:textId="013A1AF0" w:rsidR="00C900E9" w:rsidRDefault="00C900E9" w:rsidP="00C900E9">
            <w:r>
              <w:t>Click ‘CAS Lookup’, enter 2321-07-5, click search.</w:t>
            </w:r>
          </w:p>
        </w:tc>
        <w:tc>
          <w:tcPr>
            <w:tcW w:w="3847" w:type="dxa"/>
          </w:tcPr>
          <w:p w14:paraId="26380ADF" w14:textId="60FCBCF3" w:rsidR="00C900E9" w:rsidRDefault="00C900E9" w:rsidP="00C900E9">
            <w:r>
              <w:t>The structure of fluorescein is entered into your structure window, CAS number is displayed in CAS field, and container name is ‘Fluorescein’.</w:t>
            </w:r>
          </w:p>
        </w:tc>
        <w:tc>
          <w:tcPr>
            <w:tcW w:w="2901" w:type="dxa"/>
          </w:tcPr>
          <w:p w14:paraId="5AE99523" w14:textId="192C35A5" w:rsidR="00C900E9" w:rsidRDefault="00C900E9" w:rsidP="00C900E9">
            <w:r>
              <w:t>X  Yes</w:t>
            </w:r>
          </w:p>
          <w:p w14:paraId="4E0B37E8" w14:textId="77777777" w:rsidR="00C900E9" w:rsidRDefault="00C900E9" w:rsidP="00C900E9">
            <w:r>
              <w:t xml:space="preserve">□  No, reason/action taken: </w:t>
            </w:r>
          </w:p>
          <w:p w14:paraId="6104ED6D" w14:textId="77777777" w:rsidR="00C900E9" w:rsidRPr="00547089" w:rsidRDefault="00C900E9" w:rsidP="00C900E9"/>
        </w:tc>
        <w:tc>
          <w:tcPr>
            <w:tcW w:w="1832" w:type="dxa"/>
          </w:tcPr>
          <w:p w14:paraId="15155793" w14:textId="7F9F8662" w:rsidR="00C900E9" w:rsidRPr="00547089" w:rsidRDefault="00C900E9" w:rsidP="00C900E9">
            <w:r w:rsidRPr="00EC30B1">
              <w:t>AFL 5/10/18</w:t>
            </w:r>
          </w:p>
        </w:tc>
      </w:tr>
      <w:tr w:rsidR="00C900E9" w14:paraId="511AFA4A" w14:textId="77777777" w:rsidTr="0002462B">
        <w:trPr>
          <w:cantSplit/>
        </w:trPr>
        <w:tc>
          <w:tcPr>
            <w:tcW w:w="1348" w:type="dxa"/>
          </w:tcPr>
          <w:p w14:paraId="5924AAB9" w14:textId="791DA9D8" w:rsidR="00C900E9" w:rsidRPr="00547089" w:rsidRDefault="00C900E9" w:rsidP="00C900E9">
            <w:r>
              <w:t>5</w:t>
            </w:r>
          </w:p>
        </w:tc>
        <w:tc>
          <w:tcPr>
            <w:tcW w:w="4371" w:type="dxa"/>
          </w:tcPr>
          <w:p w14:paraId="6EB66ED2" w14:textId="1033CEA0" w:rsidR="00C900E9" w:rsidRDefault="00C900E9" w:rsidP="00C900E9">
            <w:r>
              <w:t>Fill in barcode (retain this entry for future use) enter 5 mg for amount remaining, set units to mg, and click submit.</w:t>
            </w:r>
          </w:p>
        </w:tc>
        <w:tc>
          <w:tcPr>
            <w:tcW w:w="3847" w:type="dxa"/>
          </w:tcPr>
          <w:p w14:paraId="4C246839" w14:textId="3D9B0034" w:rsidR="00C900E9" w:rsidRDefault="00C900E9" w:rsidP="00C900E9">
            <w:r>
              <w:t>Bottle of fluorescein appears in the location tree under Cabinet 1-1.</w:t>
            </w:r>
          </w:p>
          <w:p w14:paraId="67C6528B" w14:textId="430E2B7B" w:rsidR="00C900E9" w:rsidRPr="00547089" w:rsidRDefault="00C900E9" w:rsidP="00C900E9">
            <w:r w:rsidRPr="00F4366B">
              <w:rPr>
                <w:b/>
              </w:rPr>
              <w:t>Barcode</w:t>
            </w:r>
            <w:r>
              <w:t xml:space="preserve">: </w:t>
            </w:r>
            <w:r w:rsidR="00061F21" w:rsidRPr="00061F21">
              <w:t>7586321002</w:t>
            </w:r>
          </w:p>
        </w:tc>
        <w:tc>
          <w:tcPr>
            <w:tcW w:w="2901" w:type="dxa"/>
          </w:tcPr>
          <w:p w14:paraId="1B585762" w14:textId="76CE5B25" w:rsidR="00C900E9" w:rsidRDefault="00C900E9" w:rsidP="00C900E9">
            <w:r>
              <w:t>X  Yes</w:t>
            </w:r>
          </w:p>
          <w:p w14:paraId="271D03EC" w14:textId="77777777" w:rsidR="00C900E9" w:rsidRDefault="00C900E9" w:rsidP="00C900E9">
            <w:r>
              <w:t xml:space="preserve">□  No, reason/action taken: </w:t>
            </w:r>
          </w:p>
          <w:p w14:paraId="6B95CC35" w14:textId="77777777" w:rsidR="00C900E9" w:rsidRPr="00547089" w:rsidRDefault="00C900E9" w:rsidP="00C900E9"/>
        </w:tc>
        <w:tc>
          <w:tcPr>
            <w:tcW w:w="1832" w:type="dxa"/>
          </w:tcPr>
          <w:p w14:paraId="6CC80955" w14:textId="043D1B58" w:rsidR="00C900E9" w:rsidRPr="00547089" w:rsidRDefault="00C900E9" w:rsidP="00C900E9">
            <w:r w:rsidRPr="00EC30B1">
              <w:t>AFL 5/10/18</w:t>
            </w:r>
          </w:p>
        </w:tc>
      </w:tr>
      <w:tr w:rsidR="00C900E9" w14:paraId="2A25BA2D" w14:textId="77777777" w:rsidTr="0002462B">
        <w:trPr>
          <w:cantSplit/>
        </w:trPr>
        <w:tc>
          <w:tcPr>
            <w:tcW w:w="1348" w:type="dxa"/>
          </w:tcPr>
          <w:p w14:paraId="2B9C2B12" w14:textId="4AAD3A5A" w:rsidR="00C900E9" w:rsidRDefault="00C900E9" w:rsidP="00C900E9">
            <w:r>
              <w:t>6</w:t>
            </w:r>
          </w:p>
        </w:tc>
        <w:tc>
          <w:tcPr>
            <w:tcW w:w="4371" w:type="dxa"/>
          </w:tcPr>
          <w:p w14:paraId="1BFA41CF" w14:textId="2CFBF438" w:rsidR="00C900E9" w:rsidRDefault="00C900E9" w:rsidP="00C900E9">
            <w:r>
              <w:t>Click on newly created fluorescein verify audit trail data has the correct:</w:t>
            </w:r>
          </w:p>
          <w:p w14:paraId="6ABB67CE" w14:textId="77777777" w:rsidR="00C900E9" w:rsidRDefault="00C900E9" w:rsidP="00C900E9">
            <w:pPr>
              <w:pStyle w:val="ListParagraph"/>
              <w:numPr>
                <w:ilvl w:val="0"/>
                <w:numId w:val="9"/>
              </w:numPr>
            </w:pPr>
            <w:r>
              <w:t>User name</w:t>
            </w:r>
          </w:p>
          <w:p w14:paraId="328A4BBA" w14:textId="77777777" w:rsidR="00C900E9" w:rsidRDefault="00C900E9" w:rsidP="00C900E9">
            <w:pPr>
              <w:pStyle w:val="ListParagraph"/>
              <w:numPr>
                <w:ilvl w:val="0"/>
                <w:numId w:val="9"/>
              </w:numPr>
            </w:pPr>
            <w:r>
              <w:t>Date with timestamp</w:t>
            </w:r>
          </w:p>
          <w:p w14:paraId="58D4DAC4" w14:textId="02545649" w:rsidR="00C900E9" w:rsidRDefault="00C900E9" w:rsidP="00C900E9">
            <w:pPr>
              <w:pStyle w:val="ListParagraph"/>
              <w:numPr>
                <w:ilvl w:val="0"/>
                <w:numId w:val="9"/>
              </w:numPr>
            </w:pPr>
            <w:r>
              <w:t>User entered data</w:t>
            </w:r>
          </w:p>
          <w:p w14:paraId="212D0BC3" w14:textId="12A315BF" w:rsidR="00C900E9" w:rsidRDefault="00C900E9" w:rsidP="00C900E9"/>
        </w:tc>
        <w:tc>
          <w:tcPr>
            <w:tcW w:w="3847" w:type="dxa"/>
          </w:tcPr>
          <w:p w14:paraId="5828F07C" w14:textId="48352BCB" w:rsidR="00C900E9" w:rsidRDefault="00C900E9" w:rsidP="00C900E9">
            <w:r>
              <w:t>All audit trail information is recorded and displays on the page.</w:t>
            </w:r>
          </w:p>
        </w:tc>
        <w:tc>
          <w:tcPr>
            <w:tcW w:w="2901" w:type="dxa"/>
          </w:tcPr>
          <w:p w14:paraId="2E08557D" w14:textId="755B4F6E" w:rsidR="00C900E9" w:rsidRDefault="00C900E9" w:rsidP="00C900E9">
            <w:r>
              <w:t>X  Yes</w:t>
            </w:r>
          </w:p>
          <w:p w14:paraId="10C46C70" w14:textId="77777777" w:rsidR="00C900E9" w:rsidRDefault="00C900E9" w:rsidP="00C900E9">
            <w:r>
              <w:t xml:space="preserve">□  No, reason/action taken: </w:t>
            </w:r>
          </w:p>
          <w:p w14:paraId="359EAB2D" w14:textId="77777777" w:rsidR="00C900E9" w:rsidRDefault="00C900E9" w:rsidP="00C900E9"/>
        </w:tc>
        <w:tc>
          <w:tcPr>
            <w:tcW w:w="1832" w:type="dxa"/>
          </w:tcPr>
          <w:p w14:paraId="2319A6EE" w14:textId="5FADC1C4" w:rsidR="00C900E9" w:rsidRPr="00547089" w:rsidRDefault="00C900E9" w:rsidP="00C900E9">
            <w:r w:rsidRPr="00EC30B1">
              <w:t>AFL 5/10/18</w:t>
            </w:r>
          </w:p>
        </w:tc>
      </w:tr>
      <w:tr w:rsidR="00C900E9" w14:paraId="63681D94" w14:textId="77777777" w:rsidTr="002443C2">
        <w:trPr>
          <w:cantSplit/>
        </w:trPr>
        <w:tc>
          <w:tcPr>
            <w:tcW w:w="1348" w:type="dxa"/>
          </w:tcPr>
          <w:p w14:paraId="1300BED4" w14:textId="703DB108" w:rsidR="00C900E9" w:rsidRPr="00547089" w:rsidRDefault="00C900E9" w:rsidP="00C900E9">
            <w:r>
              <w:t>7</w:t>
            </w:r>
          </w:p>
        </w:tc>
        <w:tc>
          <w:tcPr>
            <w:tcW w:w="4371" w:type="dxa"/>
          </w:tcPr>
          <w:p w14:paraId="1EA58B9B" w14:textId="5FFE639C" w:rsidR="00C900E9" w:rsidRDefault="00C900E9" w:rsidP="00C900E9">
            <w:r>
              <w:t>Leave the inventory module and open the ELN module.</w:t>
            </w:r>
          </w:p>
        </w:tc>
        <w:tc>
          <w:tcPr>
            <w:tcW w:w="3847" w:type="dxa"/>
          </w:tcPr>
          <w:p w14:paraId="4FE982D0" w14:textId="62B84043" w:rsidR="00C900E9" w:rsidRPr="00547089" w:rsidRDefault="00C900E9" w:rsidP="00C900E9">
            <w:r>
              <w:t>You are at the main dashboard page.</w:t>
            </w:r>
          </w:p>
        </w:tc>
        <w:tc>
          <w:tcPr>
            <w:tcW w:w="2901" w:type="dxa"/>
          </w:tcPr>
          <w:p w14:paraId="518623BB" w14:textId="5162F884" w:rsidR="00C900E9" w:rsidRDefault="00C900E9" w:rsidP="00C900E9">
            <w:r>
              <w:t>X  Yes</w:t>
            </w:r>
          </w:p>
          <w:p w14:paraId="22158B29" w14:textId="77777777" w:rsidR="00C900E9" w:rsidRDefault="00C900E9" w:rsidP="00C900E9">
            <w:r>
              <w:t xml:space="preserve">□  No, reason/action taken: </w:t>
            </w:r>
          </w:p>
          <w:p w14:paraId="22087F24" w14:textId="77777777" w:rsidR="00C900E9" w:rsidRPr="00547089" w:rsidRDefault="00C900E9" w:rsidP="00C900E9"/>
        </w:tc>
        <w:tc>
          <w:tcPr>
            <w:tcW w:w="1832" w:type="dxa"/>
          </w:tcPr>
          <w:p w14:paraId="3B025448" w14:textId="28A15DAC" w:rsidR="00C900E9" w:rsidRPr="00547089" w:rsidRDefault="00C900E9" w:rsidP="00C900E9">
            <w:r w:rsidRPr="00EC30B1">
              <w:t>AFL 5/10/18</w:t>
            </w:r>
          </w:p>
        </w:tc>
      </w:tr>
      <w:tr w:rsidR="00C900E9" w14:paraId="50C7C34A" w14:textId="77777777" w:rsidTr="0002462B">
        <w:trPr>
          <w:cantSplit/>
        </w:trPr>
        <w:tc>
          <w:tcPr>
            <w:tcW w:w="1348" w:type="dxa"/>
          </w:tcPr>
          <w:p w14:paraId="2C43A549" w14:textId="469D9BD9" w:rsidR="00C900E9" w:rsidRDefault="00C900E9" w:rsidP="00C900E9">
            <w:r>
              <w:lastRenderedPageBreak/>
              <w:t>8</w:t>
            </w:r>
          </w:p>
        </w:tc>
        <w:tc>
          <w:tcPr>
            <w:tcW w:w="4371" w:type="dxa"/>
          </w:tcPr>
          <w:p w14:paraId="3A28B84A" w14:textId="2F94A80D" w:rsidR="00C900E9" w:rsidRDefault="00C900E9" w:rsidP="00C900E9">
            <w:r>
              <w:t xml:space="preserve">Select the new button next to experiments. Select the ‘Inventory Test Scripts’ notebook, biology experiment type, and click create. </w:t>
            </w:r>
          </w:p>
        </w:tc>
        <w:tc>
          <w:tcPr>
            <w:tcW w:w="3847" w:type="dxa"/>
          </w:tcPr>
          <w:p w14:paraId="4732AF65" w14:textId="75C1D26F" w:rsidR="00C900E9" w:rsidRPr="00547089" w:rsidRDefault="00C900E9" w:rsidP="00C900E9">
            <w:r>
              <w:t>A new experiment is created.</w:t>
            </w:r>
          </w:p>
        </w:tc>
        <w:tc>
          <w:tcPr>
            <w:tcW w:w="2901" w:type="dxa"/>
          </w:tcPr>
          <w:p w14:paraId="27B2EE2D" w14:textId="4EE644D7" w:rsidR="00C900E9" w:rsidRDefault="00C900E9" w:rsidP="00C900E9">
            <w:r>
              <w:t>X  Yes</w:t>
            </w:r>
          </w:p>
          <w:p w14:paraId="166805F3" w14:textId="77777777" w:rsidR="00C900E9" w:rsidRDefault="00C900E9" w:rsidP="00C900E9">
            <w:r>
              <w:t xml:space="preserve">□  No, reason/action taken: </w:t>
            </w:r>
          </w:p>
          <w:p w14:paraId="28B4CAC1" w14:textId="77777777" w:rsidR="00C900E9" w:rsidRPr="00547089" w:rsidRDefault="00C900E9" w:rsidP="00C900E9"/>
        </w:tc>
        <w:tc>
          <w:tcPr>
            <w:tcW w:w="1832" w:type="dxa"/>
          </w:tcPr>
          <w:p w14:paraId="3AD321E3" w14:textId="4610A658" w:rsidR="00C900E9" w:rsidRPr="00547089" w:rsidRDefault="00C900E9" w:rsidP="00C900E9">
            <w:r w:rsidRPr="00405292">
              <w:t>AFL 5/10/18</w:t>
            </w:r>
          </w:p>
        </w:tc>
      </w:tr>
      <w:tr w:rsidR="00C900E9" w14:paraId="721DA4BC" w14:textId="77777777" w:rsidTr="0002462B">
        <w:trPr>
          <w:cantSplit/>
        </w:trPr>
        <w:tc>
          <w:tcPr>
            <w:tcW w:w="1348" w:type="dxa"/>
          </w:tcPr>
          <w:p w14:paraId="1A9BCA7F" w14:textId="265F2CB4" w:rsidR="00C900E9" w:rsidRDefault="00C900E9" w:rsidP="00C900E9">
            <w:r>
              <w:t>9</w:t>
            </w:r>
          </w:p>
        </w:tc>
        <w:tc>
          <w:tcPr>
            <w:tcW w:w="4371" w:type="dxa"/>
          </w:tcPr>
          <w:p w14:paraId="65B43118" w14:textId="4DE0A94C" w:rsidR="00C900E9" w:rsidRDefault="00C900E9" w:rsidP="00C900E9">
            <w:r>
              <w:t>Fill in experiment title with the browser currently being tested. Fill in the description section with the push name and save</w:t>
            </w:r>
          </w:p>
        </w:tc>
        <w:tc>
          <w:tcPr>
            <w:tcW w:w="3847" w:type="dxa"/>
          </w:tcPr>
          <w:p w14:paraId="4CCC4015" w14:textId="2388D9F2" w:rsidR="00C900E9" w:rsidRPr="00547089" w:rsidRDefault="00C900E9" w:rsidP="00C900E9">
            <w:r>
              <w:t>Experiment saves and displays expected information.</w:t>
            </w:r>
          </w:p>
        </w:tc>
        <w:tc>
          <w:tcPr>
            <w:tcW w:w="2901" w:type="dxa"/>
          </w:tcPr>
          <w:p w14:paraId="541DD9CD" w14:textId="586959DB" w:rsidR="00C900E9" w:rsidRDefault="00C900E9" w:rsidP="00C900E9">
            <w:r>
              <w:t>X  Yes</w:t>
            </w:r>
          </w:p>
          <w:p w14:paraId="183972DA" w14:textId="77777777" w:rsidR="00C900E9" w:rsidRDefault="00C900E9" w:rsidP="00C900E9">
            <w:r>
              <w:t xml:space="preserve">□  No, reason/action taken: </w:t>
            </w:r>
          </w:p>
          <w:p w14:paraId="15C562D1" w14:textId="77777777" w:rsidR="00C900E9" w:rsidRPr="00547089" w:rsidRDefault="00C900E9" w:rsidP="00C900E9"/>
        </w:tc>
        <w:tc>
          <w:tcPr>
            <w:tcW w:w="1832" w:type="dxa"/>
          </w:tcPr>
          <w:p w14:paraId="506C9F07" w14:textId="786F33AE" w:rsidR="00C900E9" w:rsidRPr="00547089" w:rsidRDefault="00C900E9" w:rsidP="00C900E9">
            <w:r w:rsidRPr="00405292">
              <w:t>AFL 5/10/18</w:t>
            </w:r>
          </w:p>
        </w:tc>
      </w:tr>
      <w:tr w:rsidR="00C900E9" w14:paraId="5C95967F" w14:textId="77777777" w:rsidTr="0002462B">
        <w:trPr>
          <w:cantSplit/>
        </w:trPr>
        <w:tc>
          <w:tcPr>
            <w:tcW w:w="1348" w:type="dxa"/>
          </w:tcPr>
          <w:p w14:paraId="7645AE4A" w14:textId="0DCD55EE" w:rsidR="00C900E9" w:rsidRDefault="00C900E9" w:rsidP="00C900E9">
            <w:r>
              <w:t>10</w:t>
            </w:r>
          </w:p>
        </w:tc>
        <w:tc>
          <w:tcPr>
            <w:tcW w:w="4371" w:type="dxa"/>
          </w:tcPr>
          <w:p w14:paraId="6A3C3F99" w14:textId="0E8745B6" w:rsidR="00C900E9" w:rsidRDefault="00C900E9" w:rsidP="00C900E9">
            <w:r>
              <w:t>Click the +  next to the inventory item section of the experiment</w:t>
            </w:r>
          </w:p>
        </w:tc>
        <w:tc>
          <w:tcPr>
            <w:tcW w:w="3847" w:type="dxa"/>
          </w:tcPr>
          <w:p w14:paraId="2460AE05" w14:textId="27B7070D" w:rsidR="00C900E9" w:rsidRDefault="00C900E9" w:rsidP="00C900E9">
            <w:r>
              <w:t>The inventory search box opens.</w:t>
            </w:r>
          </w:p>
        </w:tc>
        <w:tc>
          <w:tcPr>
            <w:tcW w:w="2901" w:type="dxa"/>
          </w:tcPr>
          <w:p w14:paraId="3396347F" w14:textId="4B347040" w:rsidR="00C900E9" w:rsidRDefault="00C900E9" w:rsidP="00C900E9">
            <w:r>
              <w:t xml:space="preserve">  Yes</w:t>
            </w:r>
          </w:p>
          <w:p w14:paraId="2468BD83" w14:textId="182AA6E1" w:rsidR="00C900E9" w:rsidRDefault="00C900E9" w:rsidP="00C900E9">
            <w:r>
              <w:t xml:space="preserve"> X No, reason/action taken: </w:t>
            </w:r>
          </w:p>
          <w:p w14:paraId="3750B4DE" w14:textId="5F5ECBEA" w:rsidR="00C900E9" w:rsidRDefault="00C900E9" w:rsidP="00C900E9">
            <w:r>
              <w:t>Link to container was added to protocol section by URL rather than “+”</w:t>
            </w:r>
          </w:p>
          <w:p w14:paraId="3687F971" w14:textId="77777777" w:rsidR="00C900E9" w:rsidRPr="00547089" w:rsidRDefault="00C900E9" w:rsidP="00C900E9"/>
        </w:tc>
        <w:tc>
          <w:tcPr>
            <w:tcW w:w="1832" w:type="dxa"/>
          </w:tcPr>
          <w:p w14:paraId="19794696" w14:textId="772B47E0" w:rsidR="00C900E9" w:rsidRPr="00547089" w:rsidRDefault="00C900E9" w:rsidP="00C900E9">
            <w:r w:rsidRPr="00405292">
              <w:t>AFL 5/10/18</w:t>
            </w:r>
          </w:p>
        </w:tc>
      </w:tr>
      <w:tr w:rsidR="00C900E9" w14:paraId="129D3ACD" w14:textId="77777777" w:rsidTr="00F33BE7">
        <w:tc>
          <w:tcPr>
            <w:tcW w:w="1348" w:type="dxa"/>
          </w:tcPr>
          <w:p w14:paraId="12D57B39" w14:textId="1A09622B" w:rsidR="00C900E9" w:rsidRDefault="00C900E9" w:rsidP="00C900E9">
            <w:r>
              <w:t>11</w:t>
            </w:r>
          </w:p>
        </w:tc>
        <w:tc>
          <w:tcPr>
            <w:tcW w:w="4371" w:type="dxa"/>
          </w:tcPr>
          <w:p w14:paraId="0A2C2C45" w14:textId="217E94AA" w:rsidR="00C900E9" w:rsidRDefault="00C900E9" w:rsidP="00C900E9">
            <w:r>
              <w:t>In advanced search look up, by barcode, the bottle you previously created and recorded in step 2.5</w:t>
            </w:r>
          </w:p>
        </w:tc>
        <w:tc>
          <w:tcPr>
            <w:tcW w:w="3847" w:type="dxa"/>
          </w:tcPr>
          <w:p w14:paraId="5BAB00D9" w14:textId="18874D06" w:rsidR="00C900E9" w:rsidRDefault="00C900E9" w:rsidP="00C900E9">
            <w:r>
              <w:t>The container of interest is found in inventory.</w:t>
            </w:r>
          </w:p>
        </w:tc>
        <w:tc>
          <w:tcPr>
            <w:tcW w:w="2901" w:type="dxa"/>
          </w:tcPr>
          <w:p w14:paraId="19A2AC35" w14:textId="5F74E7F1" w:rsidR="00C900E9" w:rsidRDefault="00C900E9" w:rsidP="00C900E9">
            <w:r>
              <w:t xml:space="preserve">  Yes</w:t>
            </w:r>
          </w:p>
          <w:p w14:paraId="10B53C9B" w14:textId="5CFA8FF2" w:rsidR="00C900E9" w:rsidRDefault="00C900E9" w:rsidP="00C900E9">
            <w:r>
              <w:t xml:space="preserve">X  No, reason/action taken: </w:t>
            </w:r>
          </w:p>
          <w:p w14:paraId="2B8A24E8" w14:textId="2886E09D" w:rsidR="00C900E9" w:rsidRDefault="00C900E9" w:rsidP="00C900E9">
            <w:r>
              <w:t>See 2.10</w:t>
            </w:r>
          </w:p>
        </w:tc>
        <w:tc>
          <w:tcPr>
            <w:tcW w:w="1832" w:type="dxa"/>
          </w:tcPr>
          <w:p w14:paraId="6DB6A322" w14:textId="628C04FD" w:rsidR="00C900E9" w:rsidRPr="00547089" w:rsidRDefault="00C900E9" w:rsidP="00C900E9">
            <w:r w:rsidRPr="00405292">
              <w:t>AFL 5/10/18</w:t>
            </w:r>
          </w:p>
        </w:tc>
      </w:tr>
      <w:tr w:rsidR="00C900E9" w14:paraId="1BBDA67F" w14:textId="77777777" w:rsidTr="00F33BE7">
        <w:tc>
          <w:tcPr>
            <w:tcW w:w="1348" w:type="dxa"/>
          </w:tcPr>
          <w:p w14:paraId="7BA2EAE6" w14:textId="49BB9FE5" w:rsidR="00C900E9" w:rsidRDefault="00C900E9" w:rsidP="00C900E9">
            <w:r>
              <w:t>12</w:t>
            </w:r>
          </w:p>
        </w:tc>
        <w:tc>
          <w:tcPr>
            <w:tcW w:w="4371" w:type="dxa"/>
          </w:tcPr>
          <w:p w14:paraId="341A6860" w14:textId="5D9E5E4F" w:rsidR="00C900E9" w:rsidRDefault="00C900E9" w:rsidP="00C900E9">
            <w:r>
              <w:t xml:space="preserve">Select the container, fill in the amount to use as ‘1’, click add to reaction. </w:t>
            </w:r>
          </w:p>
        </w:tc>
        <w:tc>
          <w:tcPr>
            <w:tcW w:w="3847" w:type="dxa"/>
          </w:tcPr>
          <w:p w14:paraId="7422F739" w14:textId="012CD925" w:rsidR="00C900E9" w:rsidRDefault="00C900E9" w:rsidP="00C900E9">
            <w:r>
              <w:t>The inventory container is now linked to the Biology experiment.</w:t>
            </w:r>
          </w:p>
        </w:tc>
        <w:tc>
          <w:tcPr>
            <w:tcW w:w="2901" w:type="dxa"/>
          </w:tcPr>
          <w:p w14:paraId="30930ED3" w14:textId="74BD9841" w:rsidR="00C900E9" w:rsidRDefault="00C900E9" w:rsidP="00C900E9">
            <w:r>
              <w:t xml:space="preserve">  Yes</w:t>
            </w:r>
          </w:p>
          <w:p w14:paraId="14AC78D7" w14:textId="73A80D44" w:rsidR="00C900E9" w:rsidRDefault="00C900E9" w:rsidP="00C900E9">
            <w:r>
              <w:t xml:space="preserve">X  No, reason/action taken: </w:t>
            </w:r>
          </w:p>
          <w:p w14:paraId="7C73496D" w14:textId="5963A932" w:rsidR="00C900E9" w:rsidRDefault="00C900E9" w:rsidP="00C900E9">
            <w:r>
              <w:t>See 2.10</w:t>
            </w:r>
          </w:p>
        </w:tc>
        <w:tc>
          <w:tcPr>
            <w:tcW w:w="1832" w:type="dxa"/>
          </w:tcPr>
          <w:p w14:paraId="6DD4E763" w14:textId="4574789D" w:rsidR="00C900E9" w:rsidRPr="00547089" w:rsidRDefault="00C900E9" w:rsidP="00C900E9">
            <w:r w:rsidRPr="00405292">
              <w:t>AFL 5/10/18</w:t>
            </w:r>
          </w:p>
        </w:tc>
      </w:tr>
      <w:tr w:rsidR="00C900E9" w14:paraId="4ACE7468" w14:textId="77777777" w:rsidTr="00F33BE7">
        <w:tc>
          <w:tcPr>
            <w:tcW w:w="1348" w:type="dxa"/>
          </w:tcPr>
          <w:p w14:paraId="31EB3769" w14:textId="04C70046" w:rsidR="00C900E9" w:rsidRDefault="00C900E9" w:rsidP="00C900E9">
            <w:r>
              <w:t>13</w:t>
            </w:r>
          </w:p>
        </w:tc>
        <w:tc>
          <w:tcPr>
            <w:tcW w:w="4371" w:type="dxa"/>
          </w:tcPr>
          <w:p w14:paraId="27B9721D" w14:textId="0BF6DB1E" w:rsidR="00C900E9" w:rsidRDefault="00C900E9" w:rsidP="00C900E9">
            <w:r>
              <w:t>Return to the Inventory module.</w:t>
            </w:r>
          </w:p>
        </w:tc>
        <w:tc>
          <w:tcPr>
            <w:tcW w:w="3847" w:type="dxa"/>
          </w:tcPr>
          <w:p w14:paraId="105B9A81" w14:textId="09275BF4" w:rsidR="00C900E9" w:rsidRDefault="00C900E9" w:rsidP="00C900E9">
            <w:r>
              <w:t>The inventory main screen is displayed.</w:t>
            </w:r>
          </w:p>
        </w:tc>
        <w:tc>
          <w:tcPr>
            <w:tcW w:w="2901" w:type="dxa"/>
          </w:tcPr>
          <w:p w14:paraId="45FF54FD" w14:textId="557F74AF" w:rsidR="00C900E9" w:rsidRDefault="00C900E9" w:rsidP="00C900E9">
            <w:r>
              <w:t>X  Yes</w:t>
            </w:r>
          </w:p>
          <w:p w14:paraId="6F6C5456" w14:textId="77777777" w:rsidR="00C900E9" w:rsidRDefault="00C900E9" w:rsidP="00C900E9">
            <w:r>
              <w:t xml:space="preserve">□  No, reason/action taken: </w:t>
            </w:r>
          </w:p>
          <w:p w14:paraId="254303C8" w14:textId="77777777" w:rsidR="00C900E9" w:rsidRDefault="00C900E9" w:rsidP="00C900E9"/>
        </w:tc>
        <w:tc>
          <w:tcPr>
            <w:tcW w:w="1832" w:type="dxa"/>
          </w:tcPr>
          <w:p w14:paraId="16F4DCFC" w14:textId="6A845CFC" w:rsidR="00C900E9" w:rsidRPr="00547089" w:rsidRDefault="00C900E9" w:rsidP="00C900E9">
            <w:r w:rsidRPr="00405292">
              <w:t>AFL 5/10/18</w:t>
            </w:r>
          </w:p>
        </w:tc>
      </w:tr>
      <w:tr w:rsidR="00C900E9" w14:paraId="04826E09" w14:textId="77777777" w:rsidTr="00F33BE7">
        <w:tc>
          <w:tcPr>
            <w:tcW w:w="1348" w:type="dxa"/>
          </w:tcPr>
          <w:p w14:paraId="494144D7" w14:textId="0D5758D7" w:rsidR="00C900E9" w:rsidRDefault="00C900E9" w:rsidP="00C900E9">
            <w:r>
              <w:t>14</w:t>
            </w:r>
          </w:p>
        </w:tc>
        <w:tc>
          <w:tcPr>
            <w:tcW w:w="4371" w:type="dxa"/>
          </w:tcPr>
          <w:p w14:paraId="67FAD23C" w14:textId="7E638F26" w:rsidR="00C900E9" w:rsidRDefault="00C900E9" w:rsidP="00C900E9">
            <w:r>
              <w:t>Select the fluorescein bottle in your user-added location (&lt;Release Name&gt; &lt;Browser&gt; &lt;Date&gt;) - Cabinet 1-1.</w:t>
            </w:r>
          </w:p>
        </w:tc>
        <w:tc>
          <w:tcPr>
            <w:tcW w:w="3847" w:type="dxa"/>
          </w:tcPr>
          <w:p w14:paraId="1C602862" w14:textId="0B828159" w:rsidR="00C900E9" w:rsidRDefault="00C900E9" w:rsidP="00C900E9">
            <w:r>
              <w:t>The containers information displays.</w:t>
            </w:r>
          </w:p>
        </w:tc>
        <w:tc>
          <w:tcPr>
            <w:tcW w:w="2901" w:type="dxa"/>
          </w:tcPr>
          <w:p w14:paraId="5B0C510C" w14:textId="0EB382B2" w:rsidR="00C900E9" w:rsidRDefault="00C900E9" w:rsidP="00C900E9">
            <w:r>
              <w:t>X  Yes</w:t>
            </w:r>
          </w:p>
          <w:p w14:paraId="028E3286" w14:textId="77777777" w:rsidR="00C900E9" w:rsidRDefault="00C900E9" w:rsidP="00C900E9">
            <w:r>
              <w:t xml:space="preserve">□  No, reason/action taken: </w:t>
            </w:r>
          </w:p>
          <w:p w14:paraId="2FF9F040" w14:textId="77777777" w:rsidR="00C900E9" w:rsidRDefault="00C900E9" w:rsidP="00C900E9"/>
        </w:tc>
        <w:tc>
          <w:tcPr>
            <w:tcW w:w="1832" w:type="dxa"/>
          </w:tcPr>
          <w:p w14:paraId="22828704" w14:textId="011764F0" w:rsidR="00C900E9" w:rsidRPr="00547089" w:rsidRDefault="00C900E9" w:rsidP="00C900E9">
            <w:r w:rsidRPr="00405292">
              <w:t>AFL 5/10/18</w:t>
            </w:r>
          </w:p>
        </w:tc>
      </w:tr>
      <w:tr w:rsidR="00C900E9" w14:paraId="60486EBC" w14:textId="77777777" w:rsidTr="00F33BE7">
        <w:tc>
          <w:tcPr>
            <w:tcW w:w="1348" w:type="dxa"/>
          </w:tcPr>
          <w:p w14:paraId="4A8000ED" w14:textId="40FFB287" w:rsidR="00C900E9" w:rsidRDefault="00C900E9" w:rsidP="00C900E9">
            <w:r>
              <w:t>15</w:t>
            </w:r>
          </w:p>
        </w:tc>
        <w:tc>
          <w:tcPr>
            <w:tcW w:w="4371" w:type="dxa"/>
          </w:tcPr>
          <w:p w14:paraId="2BB05672" w14:textId="7DFDA0DE" w:rsidR="00C900E9" w:rsidRDefault="00C900E9" w:rsidP="00C900E9">
            <w:r>
              <w:t>Scroll to the bottom of the container to view the Audit Trail.</w:t>
            </w:r>
          </w:p>
        </w:tc>
        <w:tc>
          <w:tcPr>
            <w:tcW w:w="3847" w:type="dxa"/>
          </w:tcPr>
          <w:p w14:paraId="26F11ECB" w14:textId="6531471D" w:rsidR="00C900E9" w:rsidRDefault="00C900E9" w:rsidP="00C900E9">
            <w:r>
              <w:t xml:space="preserve">A clickable link to ELN is reflected in the audit trail. </w:t>
            </w:r>
          </w:p>
        </w:tc>
        <w:tc>
          <w:tcPr>
            <w:tcW w:w="2901" w:type="dxa"/>
          </w:tcPr>
          <w:p w14:paraId="2E81FD9A" w14:textId="77777777" w:rsidR="00C900E9" w:rsidRDefault="00C900E9" w:rsidP="00C900E9">
            <w:r>
              <w:t>□  Yes</w:t>
            </w:r>
          </w:p>
          <w:p w14:paraId="169A992D" w14:textId="77777777" w:rsidR="00C900E9" w:rsidRDefault="00C900E9" w:rsidP="00C900E9">
            <w:r>
              <w:t>X  No, reason/action taken:</w:t>
            </w:r>
          </w:p>
          <w:p w14:paraId="0B372140" w14:textId="2633BA55" w:rsidR="00C900E9" w:rsidRDefault="00C900E9" w:rsidP="00C900E9">
            <w:r>
              <w:t>See 2.10</w:t>
            </w:r>
          </w:p>
        </w:tc>
        <w:tc>
          <w:tcPr>
            <w:tcW w:w="1832" w:type="dxa"/>
          </w:tcPr>
          <w:p w14:paraId="5D033D02" w14:textId="7152D0A7" w:rsidR="00C900E9" w:rsidRPr="00547089" w:rsidRDefault="00C900E9" w:rsidP="00C900E9">
            <w:r w:rsidRPr="00405292">
              <w:t>AFL 5/10/18</w:t>
            </w:r>
          </w:p>
        </w:tc>
      </w:tr>
      <w:tr w:rsidR="00C900E9" w14:paraId="58A83BFC" w14:textId="77777777" w:rsidTr="00F33BE7">
        <w:tc>
          <w:tcPr>
            <w:tcW w:w="1348" w:type="dxa"/>
          </w:tcPr>
          <w:p w14:paraId="4FF6C6B7" w14:textId="7C91332F" w:rsidR="00C900E9" w:rsidRDefault="00C900E9" w:rsidP="00C900E9">
            <w:r>
              <w:lastRenderedPageBreak/>
              <w:t>16</w:t>
            </w:r>
          </w:p>
        </w:tc>
        <w:tc>
          <w:tcPr>
            <w:tcW w:w="4371" w:type="dxa"/>
          </w:tcPr>
          <w:p w14:paraId="493229D4" w14:textId="5238CF99" w:rsidR="00C900E9" w:rsidRDefault="00C900E9" w:rsidP="00C900E9">
            <w:r>
              <w:t>Click on ‘</w:t>
            </w:r>
            <w:r w:rsidRPr="00127EAE">
              <w:t>Sample</w:t>
            </w:r>
            <w:r>
              <w:t>’ at the bottom of the page.</w:t>
            </w:r>
          </w:p>
        </w:tc>
        <w:tc>
          <w:tcPr>
            <w:tcW w:w="3847" w:type="dxa"/>
          </w:tcPr>
          <w:p w14:paraId="247B9192" w14:textId="6A99206C" w:rsidR="00C900E9" w:rsidRDefault="00C900E9" w:rsidP="00C900E9">
            <w:r>
              <w:t>A screen is displayed to create sample containers.</w:t>
            </w:r>
          </w:p>
        </w:tc>
        <w:tc>
          <w:tcPr>
            <w:tcW w:w="2901" w:type="dxa"/>
          </w:tcPr>
          <w:p w14:paraId="5B0ACF31" w14:textId="715806CC" w:rsidR="00C900E9" w:rsidRDefault="00C900E9" w:rsidP="00C900E9">
            <w:r>
              <w:t>X  Yes</w:t>
            </w:r>
          </w:p>
          <w:p w14:paraId="48BB71FA" w14:textId="77777777" w:rsidR="00C900E9" w:rsidRDefault="00C900E9" w:rsidP="00C900E9">
            <w:r>
              <w:t xml:space="preserve">□  No, reason/action taken: </w:t>
            </w:r>
          </w:p>
          <w:p w14:paraId="338C4291" w14:textId="77777777" w:rsidR="00C900E9" w:rsidRDefault="00C900E9" w:rsidP="00C900E9"/>
        </w:tc>
        <w:tc>
          <w:tcPr>
            <w:tcW w:w="1832" w:type="dxa"/>
          </w:tcPr>
          <w:p w14:paraId="26E274D1" w14:textId="6B0F0F22" w:rsidR="00C900E9" w:rsidRPr="00547089" w:rsidRDefault="00C900E9" w:rsidP="00C900E9">
            <w:r w:rsidRPr="00341D67">
              <w:t>AFL 5/10/18</w:t>
            </w:r>
          </w:p>
        </w:tc>
      </w:tr>
      <w:tr w:rsidR="00C900E9" w14:paraId="0B424476" w14:textId="77777777" w:rsidTr="00F33BE7">
        <w:tc>
          <w:tcPr>
            <w:tcW w:w="1348" w:type="dxa"/>
          </w:tcPr>
          <w:p w14:paraId="1523DF5C" w14:textId="4700C675" w:rsidR="00C900E9" w:rsidRDefault="00C900E9" w:rsidP="00C900E9">
            <w:r>
              <w:t>17</w:t>
            </w:r>
          </w:p>
        </w:tc>
        <w:tc>
          <w:tcPr>
            <w:tcW w:w="4371" w:type="dxa"/>
          </w:tcPr>
          <w:p w14:paraId="1C3C92C8" w14:textId="2D41FFBA" w:rsidR="00C900E9" w:rsidRDefault="00C900E9" w:rsidP="00C900E9">
            <w:r>
              <w:t>Set the destination location to be Cabinet 1-1.  Select destination container type ‘vial’. Amount in each to ‘1’. Number of containers to ‘3’. Leave the barcode field blank. Select ‘new Mapping Template’. Click ‘Make Samples’.</w:t>
            </w:r>
          </w:p>
        </w:tc>
        <w:tc>
          <w:tcPr>
            <w:tcW w:w="3847" w:type="dxa"/>
          </w:tcPr>
          <w:p w14:paraId="1D1F5E99" w14:textId="025919A5" w:rsidR="00C900E9" w:rsidRDefault="00C900E9" w:rsidP="00C900E9">
            <w:r>
              <w:t>New containers are created with the same name as its source in the location designated.</w:t>
            </w:r>
          </w:p>
          <w:p w14:paraId="5AD7CBA3" w14:textId="6B2C4241" w:rsidR="00C900E9" w:rsidRPr="00F4366B" w:rsidRDefault="00C900E9" w:rsidP="00C900E9">
            <w:pPr>
              <w:rPr>
                <w:b/>
              </w:rPr>
            </w:pPr>
          </w:p>
        </w:tc>
        <w:tc>
          <w:tcPr>
            <w:tcW w:w="2901" w:type="dxa"/>
          </w:tcPr>
          <w:p w14:paraId="126B3795" w14:textId="6726432B" w:rsidR="00C900E9" w:rsidRDefault="00C900E9" w:rsidP="00C900E9">
            <w:r>
              <w:t>X  Yes</w:t>
            </w:r>
          </w:p>
          <w:p w14:paraId="36400574" w14:textId="77777777" w:rsidR="00C900E9" w:rsidRDefault="00C900E9" w:rsidP="00C900E9">
            <w:r>
              <w:t xml:space="preserve">□  No, reason/action taken: </w:t>
            </w:r>
          </w:p>
          <w:p w14:paraId="23AC02E9" w14:textId="77777777" w:rsidR="00C900E9" w:rsidRDefault="00C900E9" w:rsidP="00C900E9"/>
        </w:tc>
        <w:tc>
          <w:tcPr>
            <w:tcW w:w="1832" w:type="dxa"/>
          </w:tcPr>
          <w:p w14:paraId="18F85E31" w14:textId="79876DD1" w:rsidR="00C900E9" w:rsidRPr="00547089" w:rsidRDefault="00C900E9" w:rsidP="00C900E9">
            <w:r w:rsidRPr="00341D67">
              <w:t>AFL 5/10/18</w:t>
            </w:r>
          </w:p>
        </w:tc>
      </w:tr>
      <w:tr w:rsidR="00C900E9" w14:paraId="1FBDB2DE" w14:textId="77777777" w:rsidTr="00F33BE7">
        <w:tc>
          <w:tcPr>
            <w:tcW w:w="1348" w:type="dxa"/>
          </w:tcPr>
          <w:p w14:paraId="1C14B72C" w14:textId="02429F9D" w:rsidR="00C900E9" w:rsidRDefault="00C900E9" w:rsidP="00C900E9">
            <w:r>
              <w:t>18</w:t>
            </w:r>
          </w:p>
        </w:tc>
        <w:tc>
          <w:tcPr>
            <w:tcW w:w="4371" w:type="dxa"/>
          </w:tcPr>
          <w:p w14:paraId="5062C443" w14:textId="77777777" w:rsidR="00C900E9" w:rsidRDefault="00C900E9" w:rsidP="00C900E9">
            <w:r>
              <w:t>Click on one of the newly created fluorescein containers and verify audit trail data has correct:</w:t>
            </w:r>
          </w:p>
          <w:p w14:paraId="781020F1" w14:textId="77777777" w:rsidR="00C900E9" w:rsidRDefault="00C900E9" w:rsidP="00C900E9">
            <w:pPr>
              <w:pStyle w:val="ListParagraph"/>
              <w:numPr>
                <w:ilvl w:val="0"/>
                <w:numId w:val="9"/>
              </w:numPr>
            </w:pPr>
            <w:r>
              <w:t>User name</w:t>
            </w:r>
          </w:p>
          <w:p w14:paraId="1DCCBF41" w14:textId="77777777" w:rsidR="00C900E9" w:rsidRDefault="00C900E9" w:rsidP="00C900E9">
            <w:pPr>
              <w:pStyle w:val="ListParagraph"/>
              <w:numPr>
                <w:ilvl w:val="0"/>
                <w:numId w:val="9"/>
              </w:numPr>
            </w:pPr>
            <w:r>
              <w:t>Date with timestamp</w:t>
            </w:r>
          </w:p>
          <w:p w14:paraId="52D1E446" w14:textId="77777777" w:rsidR="00C900E9" w:rsidRDefault="00C900E9" w:rsidP="00C900E9">
            <w:pPr>
              <w:pStyle w:val="ListParagraph"/>
              <w:numPr>
                <w:ilvl w:val="0"/>
                <w:numId w:val="9"/>
              </w:numPr>
            </w:pPr>
            <w:r>
              <w:t xml:space="preserve">Linage </w:t>
            </w:r>
          </w:p>
          <w:p w14:paraId="592F2C17" w14:textId="2E8A7DE8" w:rsidR="00C900E9" w:rsidRDefault="00C900E9" w:rsidP="00C900E9">
            <w:pPr>
              <w:pStyle w:val="ListParagraph"/>
              <w:numPr>
                <w:ilvl w:val="0"/>
                <w:numId w:val="9"/>
              </w:numPr>
            </w:pPr>
            <w:r>
              <w:t>Unique barcode (record)</w:t>
            </w:r>
          </w:p>
          <w:p w14:paraId="61C3CBB4" w14:textId="0A90AAFB" w:rsidR="00C900E9" w:rsidRDefault="00C900E9" w:rsidP="00C900E9">
            <w:pPr>
              <w:pStyle w:val="ListParagraph"/>
              <w:numPr>
                <w:ilvl w:val="0"/>
                <w:numId w:val="9"/>
              </w:numPr>
            </w:pPr>
            <w:r>
              <w:t>Correct metadata from parent</w:t>
            </w:r>
          </w:p>
        </w:tc>
        <w:tc>
          <w:tcPr>
            <w:tcW w:w="3847" w:type="dxa"/>
          </w:tcPr>
          <w:p w14:paraId="1BF6A4C9" w14:textId="78A970C3" w:rsidR="00C900E9" w:rsidRDefault="00C900E9" w:rsidP="00C900E9">
            <w:r>
              <w:t>All audit trail information is recorded and displays on the page.</w:t>
            </w:r>
          </w:p>
          <w:p w14:paraId="41EBB5B8" w14:textId="77777777" w:rsidR="00C900E9" w:rsidRDefault="00C900E9" w:rsidP="00C900E9">
            <w:r w:rsidRPr="00F4366B">
              <w:rPr>
                <w:b/>
              </w:rPr>
              <w:t>Record Barcode</w:t>
            </w:r>
            <w:r>
              <w:rPr>
                <w:b/>
              </w:rPr>
              <w:t>s</w:t>
            </w:r>
            <w:r w:rsidRPr="00F4366B">
              <w:rPr>
                <w:b/>
              </w:rPr>
              <w:t xml:space="preserve"> here</w:t>
            </w:r>
            <w:r>
              <w:t xml:space="preserve">: </w:t>
            </w:r>
          </w:p>
          <w:p w14:paraId="76EAA3E0" w14:textId="77777777" w:rsidR="00061F21" w:rsidRDefault="00061F21" w:rsidP="00061F21">
            <w:bookmarkStart w:id="1" w:name="_GoBack"/>
            <w:r>
              <w:t>21547035</w:t>
            </w:r>
          </w:p>
          <w:p w14:paraId="229DC4C2" w14:textId="77777777" w:rsidR="00061F21" w:rsidRDefault="00061F21" w:rsidP="00061F21">
            <w:r>
              <w:t>54261326</w:t>
            </w:r>
          </w:p>
          <w:p w14:paraId="2F6AA57D" w14:textId="19920E09" w:rsidR="00C900E9" w:rsidRDefault="00061F21" w:rsidP="00061F21">
            <w:r>
              <w:t>84201523</w:t>
            </w:r>
            <w:bookmarkEnd w:id="1"/>
          </w:p>
        </w:tc>
        <w:tc>
          <w:tcPr>
            <w:tcW w:w="2901" w:type="dxa"/>
          </w:tcPr>
          <w:p w14:paraId="3648BD15" w14:textId="73AEE3F7" w:rsidR="00C900E9" w:rsidRDefault="00C900E9" w:rsidP="00C900E9">
            <w:r>
              <w:t>X  Yes</w:t>
            </w:r>
          </w:p>
          <w:p w14:paraId="1F8AAC37" w14:textId="77777777" w:rsidR="00C900E9" w:rsidRDefault="00C900E9" w:rsidP="00C900E9">
            <w:r>
              <w:t xml:space="preserve">□  No, reason/action taken: </w:t>
            </w:r>
          </w:p>
          <w:p w14:paraId="295B71DF" w14:textId="77777777" w:rsidR="00C900E9" w:rsidRDefault="00C900E9" w:rsidP="00C900E9"/>
        </w:tc>
        <w:tc>
          <w:tcPr>
            <w:tcW w:w="1832" w:type="dxa"/>
          </w:tcPr>
          <w:p w14:paraId="342C3A19" w14:textId="46845590" w:rsidR="00C900E9" w:rsidRPr="00547089" w:rsidRDefault="00C900E9" w:rsidP="00C900E9">
            <w:r w:rsidRPr="00341D67">
              <w:t>AFL 5/10/18</w:t>
            </w:r>
          </w:p>
        </w:tc>
      </w:tr>
      <w:tr w:rsidR="00C900E9" w14:paraId="1EEF9BE3" w14:textId="77777777" w:rsidTr="00F33BE7">
        <w:tc>
          <w:tcPr>
            <w:tcW w:w="1348" w:type="dxa"/>
          </w:tcPr>
          <w:p w14:paraId="132629A2" w14:textId="6C3BB76C" w:rsidR="00C900E9" w:rsidRDefault="00C900E9" w:rsidP="00C900E9">
            <w:r>
              <w:t>19</w:t>
            </w:r>
          </w:p>
        </w:tc>
        <w:tc>
          <w:tcPr>
            <w:tcW w:w="4371" w:type="dxa"/>
          </w:tcPr>
          <w:p w14:paraId="00BA311F" w14:textId="4AB7C6C8" w:rsidR="00C900E9" w:rsidRDefault="00C900E9" w:rsidP="00C900E9">
            <w:r>
              <w:t>Select parent fluorescein container. Check audit trail displayed correct metadata for ‘Sampled’ action:</w:t>
            </w:r>
          </w:p>
          <w:p w14:paraId="01FB1D6D" w14:textId="77777777" w:rsidR="00C900E9" w:rsidRDefault="00C900E9" w:rsidP="00C900E9">
            <w:pPr>
              <w:pStyle w:val="ListParagraph"/>
              <w:numPr>
                <w:ilvl w:val="0"/>
                <w:numId w:val="9"/>
              </w:numPr>
            </w:pPr>
            <w:r>
              <w:t>User name</w:t>
            </w:r>
          </w:p>
          <w:p w14:paraId="19A483B1" w14:textId="77777777" w:rsidR="00C900E9" w:rsidRDefault="00C900E9" w:rsidP="00C900E9">
            <w:pPr>
              <w:pStyle w:val="ListParagraph"/>
              <w:numPr>
                <w:ilvl w:val="0"/>
                <w:numId w:val="9"/>
              </w:numPr>
            </w:pPr>
            <w:r>
              <w:t>Date with timestamp</w:t>
            </w:r>
          </w:p>
          <w:p w14:paraId="3A17F0B6" w14:textId="45D4FB15" w:rsidR="00C900E9" w:rsidRDefault="00C900E9" w:rsidP="00C900E9">
            <w:pPr>
              <w:pStyle w:val="ListParagraph"/>
              <w:numPr>
                <w:ilvl w:val="0"/>
                <w:numId w:val="9"/>
              </w:numPr>
            </w:pPr>
            <w:r>
              <w:t>Destination barcode</w:t>
            </w:r>
          </w:p>
        </w:tc>
        <w:tc>
          <w:tcPr>
            <w:tcW w:w="3847" w:type="dxa"/>
          </w:tcPr>
          <w:p w14:paraId="437A4D2F" w14:textId="296B4429" w:rsidR="00C900E9" w:rsidRDefault="00C900E9" w:rsidP="00C900E9">
            <w:r>
              <w:t>All audit trail information is recorded and displays on the page.</w:t>
            </w:r>
          </w:p>
        </w:tc>
        <w:tc>
          <w:tcPr>
            <w:tcW w:w="2901" w:type="dxa"/>
          </w:tcPr>
          <w:p w14:paraId="5D83591E" w14:textId="3450DBA1" w:rsidR="00C900E9" w:rsidRDefault="00C900E9" w:rsidP="00C900E9">
            <w:r>
              <w:t>X  Yes</w:t>
            </w:r>
          </w:p>
          <w:p w14:paraId="12FEB682" w14:textId="77777777" w:rsidR="00C900E9" w:rsidRDefault="00C900E9" w:rsidP="00C900E9">
            <w:r>
              <w:t xml:space="preserve">□  No, reason/action taken: </w:t>
            </w:r>
          </w:p>
          <w:p w14:paraId="45EFE076" w14:textId="77777777" w:rsidR="00C900E9" w:rsidRDefault="00C900E9" w:rsidP="00C900E9"/>
        </w:tc>
        <w:tc>
          <w:tcPr>
            <w:tcW w:w="1832" w:type="dxa"/>
          </w:tcPr>
          <w:p w14:paraId="1E82E749" w14:textId="0E2601A1" w:rsidR="00C900E9" w:rsidRPr="00547089" w:rsidRDefault="00C900E9" w:rsidP="00C900E9">
            <w:r w:rsidRPr="00341D67">
              <w:t>AFL 5/10/18</w:t>
            </w:r>
          </w:p>
        </w:tc>
      </w:tr>
      <w:tr w:rsidR="00C900E9" w14:paraId="21BC3A11" w14:textId="77777777" w:rsidTr="00F33BE7">
        <w:tc>
          <w:tcPr>
            <w:tcW w:w="1348" w:type="dxa"/>
          </w:tcPr>
          <w:p w14:paraId="345B4EC8" w14:textId="5EC73506" w:rsidR="00C900E9" w:rsidRDefault="00C900E9" w:rsidP="00C900E9">
            <w:r>
              <w:t>20</w:t>
            </w:r>
          </w:p>
        </w:tc>
        <w:tc>
          <w:tcPr>
            <w:tcW w:w="4371" w:type="dxa"/>
          </w:tcPr>
          <w:p w14:paraId="2DEA2187" w14:textId="6FC99F3E" w:rsidR="00C900E9" w:rsidRDefault="00C900E9" w:rsidP="00C900E9">
            <w:r>
              <w:t>Click ‘</w:t>
            </w:r>
            <w:r w:rsidRPr="003E2395">
              <w:t>E</w:t>
            </w:r>
            <w:r>
              <w:t xml:space="preserve">dit’ at the bottom of the page. </w:t>
            </w:r>
          </w:p>
        </w:tc>
        <w:tc>
          <w:tcPr>
            <w:tcW w:w="3847" w:type="dxa"/>
          </w:tcPr>
          <w:p w14:paraId="0A150DD7" w14:textId="01CECBAB" w:rsidR="00C900E9" w:rsidRDefault="00C900E9" w:rsidP="00C900E9">
            <w:r>
              <w:t>The Fluorescein container fields change to editable fields.</w:t>
            </w:r>
          </w:p>
        </w:tc>
        <w:tc>
          <w:tcPr>
            <w:tcW w:w="2901" w:type="dxa"/>
          </w:tcPr>
          <w:p w14:paraId="7568191D" w14:textId="1C9326ED" w:rsidR="00C900E9" w:rsidRDefault="00C900E9" w:rsidP="00C900E9">
            <w:r>
              <w:t>X  Yes</w:t>
            </w:r>
          </w:p>
          <w:p w14:paraId="35985E01" w14:textId="77777777" w:rsidR="00C900E9" w:rsidRDefault="00C900E9" w:rsidP="00C900E9">
            <w:r>
              <w:t xml:space="preserve">□  No, reason/action taken: </w:t>
            </w:r>
          </w:p>
          <w:p w14:paraId="64C0A3C1" w14:textId="77777777" w:rsidR="00C900E9" w:rsidRDefault="00C900E9" w:rsidP="00C900E9"/>
        </w:tc>
        <w:tc>
          <w:tcPr>
            <w:tcW w:w="1832" w:type="dxa"/>
          </w:tcPr>
          <w:p w14:paraId="4D571B39" w14:textId="5841A7DC" w:rsidR="00C900E9" w:rsidRPr="00547089" w:rsidRDefault="00C900E9" w:rsidP="00C900E9">
            <w:r w:rsidRPr="00341D67">
              <w:t>AFL 5/10/18</w:t>
            </w:r>
          </w:p>
        </w:tc>
      </w:tr>
      <w:tr w:rsidR="00C900E9" w14:paraId="348A02E1" w14:textId="77777777" w:rsidTr="0002462B">
        <w:trPr>
          <w:cantSplit/>
        </w:trPr>
        <w:tc>
          <w:tcPr>
            <w:tcW w:w="1348" w:type="dxa"/>
          </w:tcPr>
          <w:p w14:paraId="6902499C" w14:textId="02C7FAF7" w:rsidR="00C900E9" w:rsidRDefault="00C900E9" w:rsidP="00C900E9">
            <w:r>
              <w:t>21</w:t>
            </w:r>
          </w:p>
        </w:tc>
        <w:tc>
          <w:tcPr>
            <w:tcW w:w="4371" w:type="dxa"/>
          </w:tcPr>
          <w:p w14:paraId="17CED551" w14:textId="08A073C3" w:rsidR="00C900E9" w:rsidRDefault="00C900E9" w:rsidP="00C900E9">
            <w:r>
              <w:t>Change name to “Fluorescein A”</w:t>
            </w:r>
            <w:r>
              <w:br/>
              <w:t>Set the purity to 99</w:t>
            </w:r>
            <w:r>
              <w:br/>
              <w:t>Set the Supplier to ‘Baker’</w:t>
            </w:r>
            <w:r>
              <w:br/>
              <w:t>Click ‘Submit’.</w:t>
            </w:r>
          </w:p>
        </w:tc>
        <w:tc>
          <w:tcPr>
            <w:tcW w:w="3847" w:type="dxa"/>
          </w:tcPr>
          <w:p w14:paraId="74DA50A0" w14:textId="3BACEB8B" w:rsidR="00C900E9" w:rsidRPr="00547089" w:rsidRDefault="00C900E9" w:rsidP="00C900E9">
            <w:r>
              <w:t>The container is displayed with its edited fields and the container name has been updated in the Location tree at the left.</w:t>
            </w:r>
          </w:p>
        </w:tc>
        <w:tc>
          <w:tcPr>
            <w:tcW w:w="2901" w:type="dxa"/>
          </w:tcPr>
          <w:p w14:paraId="73D51679" w14:textId="128131E5" w:rsidR="00C900E9" w:rsidRDefault="00C900E9" w:rsidP="00C900E9">
            <w:r>
              <w:t>X  Yes</w:t>
            </w:r>
          </w:p>
          <w:p w14:paraId="50CC1E23" w14:textId="77777777" w:rsidR="00C900E9" w:rsidRDefault="00C900E9" w:rsidP="00C900E9">
            <w:r>
              <w:t xml:space="preserve">□  No, reason/action taken: </w:t>
            </w:r>
          </w:p>
          <w:p w14:paraId="41E12E1A" w14:textId="77777777" w:rsidR="00C900E9" w:rsidRPr="00547089" w:rsidRDefault="00C900E9" w:rsidP="00C900E9"/>
        </w:tc>
        <w:tc>
          <w:tcPr>
            <w:tcW w:w="1832" w:type="dxa"/>
          </w:tcPr>
          <w:p w14:paraId="76B262ED" w14:textId="24D73493" w:rsidR="00C900E9" w:rsidRPr="00547089" w:rsidRDefault="00C900E9" w:rsidP="00C900E9">
            <w:r w:rsidRPr="00341D67">
              <w:t>AFL 5/10/18</w:t>
            </w:r>
          </w:p>
        </w:tc>
      </w:tr>
      <w:tr w:rsidR="00685171" w14:paraId="49011C2B" w14:textId="77777777" w:rsidTr="0002462B">
        <w:trPr>
          <w:cantSplit/>
        </w:trPr>
        <w:tc>
          <w:tcPr>
            <w:tcW w:w="1348" w:type="dxa"/>
          </w:tcPr>
          <w:p w14:paraId="2D9D310E" w14:textId="348D7752" w:rsidR="00685171" w:rsidRDefault="00685171" w:rsidP="00685171">
            <w:r>
              <w:lastRenderedPageBreak/>
              <w:t>22</w:t>
            </w:r>
          </w:p>
        </w:tc>
        <w:tc>
          <w:tcPr>
            <w:tcW w:w="4371" w:type="dxa"/>
          </w:tcPr>
          <w:p w14:paraId="76945834" w14:textId="77777777" w:rsidR="00685171" w:rsidRDefault="00685171" w:rsidP="00685171">
            <w:r>
              <w:t>Check audit trail for ‘Edited’ action and verify that the following displays:</w:t>
            </w:r>
          </w:p>
          <w:p w14:paraId="3408C87D" w14:textId="77777777" w:rsidR="00685171" w:rsidRDefault="00685171" w:rsidP="00685171">
            <w:pPr>
              <w:pStyle w:val="ListParagraph"/>
              <w:numPr>
                <w:ilvl w:val="0"/>
                <w:numId w:val="9"/>
              </w:numPr>
            </w:pPr>
            <w:r>
              <w:t>User name</w:t>
            </w:r>
          </w:p>
          <w:p w14:paraId="026FAC39" w14:textId="67A5D7B4" w:rsidR="00685171" w:rsidRDefault="00685171" w:rsidP="00685171">
            <w:pPr>
              <w:pStyle w:val="ListParagraph"/>
              <w:numPr>
                <w:ilvl w:val="0"/>
                <w:numId w:val="9"/>
              </w:numPr>
            </w:pPr>
            <w:r>
              <w:t>Date with timestamp</w:t>
            </w:r>
          </w:p>
        </w:tc>
        <w:tc>
          <w:tcPr>
            <w:tcW w:w="3847" w:type="dxa"/>
          </w:tcPr>
          <w:p w14:paraId="112EBAC9" w14:textId="46F14EBA" w:rsidR="00685171" w:rsidRPr="00547089" w:rsidRDefault="00685171" w:rsidP="00685171">
            <w:r>
              <w:t>All audit trail information is recorded and displays on the page.</w:t>
            </w:r>
          </w:p>
        </w:tc>
        <w:tc>
          <w:tcPr>
            <w:tcW w:w="2901" w:type="dxa"/>
          </w:tcPr>
          <w:p w14:paraId="31832010" w14:textId="5977B892" w:rsidR="00685171" w:rsidRDefault="00685171" w:rsidP="00685171">
            <w:r>
              <w:t>X  Yes</w:t>
            </w:r>
          </w:p>
          <w:p w14:paraId="0E71DADC" w14:textId="77777777" w:rsidR="00685171" w:rsidRDefault="00685171" w:rsidP="00685171">
            <w:r>
              <w:t xml:space="preserve">□  No, reason/action taken: </w:t>
            </w:r>
          </w:p>
          <w:p w14:paraId="741D906F" w14:textId="77777777" w:rsidR="00685171" w:rsidRPr="00547089" w:rsidRDefault="00685171" w:rsidP="00685171"/>
        </w:tc>
        <w:tc>
          <w:tcPr>
            <w:tcW w:w="1832" w:type="dxa"/>
          </w:tcPr>
          <w:p w14:paraId="2D3AEF75" w14:textId="6DC97512" w:rsidR="00685171" w:rsidRPr="00547089" w:rsidRDefault="00685171" w:rsidP="00685171">
            <w:r w:rsidRPr="002B655F">
              <w:t>AFL 5/10/18</w:t>
            </w:r>
          </w:p>
        </w:tc>
      </w:tr>
      <w:tr w:rsidR="00685171" w14:paraId="1D63E420" w14:textId="77777777" w:rsidTr="003E2395">
        <w:tc>
          <w:tcPr>
            <w:tcW w:w="1348" w:type="dxa"/>
          </w:tcPr>
          <w:p w14:paraId="27BC3E6F" w14:textId="27C881CE" w:rsidR="00685171" w:rsidRDefault="00685171" w:rsidP="00685171">
            <w:r>
              <w:t>23</w:t>
            </w:r>
          </w:p>
        </w:tc>
        <w:tc>
          <w:tcPr>
            <w:tcW w:w="4371" w:type="dxa"/>
          </w:tcPr>
          <w:p w14:paraId="26A5B7D3" w14:textId="04723F6D" w:rsidR="00685171" w:rsidRDefault="00685171" w:rsidP="00685171">
            <w:r>
              <w:t>Click ‘</w:t>
            </w:r>
            <w:r w:rsidRPr="003E2395">
              <w:t>Use</w:t>
            </w:r>
            <w:r>
              <w:t>’ at the bottom of the page.</w:t>
            </w:r>
          </w:p>
        </w:tc>
        <w:tc>
          <w:tcPr>
            <w:tcW w:w="3847" w:type="dxa"/>
          </w:tcPr>
          <w:p w14:paraId="3E89CF14" w14:textId="71DD1816" w:rsidR="00685171" w:rsidRDefault="00685171" w:rsidP="00685171">
            <w:r>
              <w:t>The use dialog box opens with an Amount Remaining notification.</w:t>
            </w:r>
          </w:p>
        </w:tc>
        <w:tc>
          <w:tcPr>
            <w:tcW w:w="2901" w:type="dxa"/>
          </w:tcPr>
          <w:p w14:paraId="6A273DEA" w14:textId="076DBCDB" w:rsidR="00685171" w:rsidRDefault="00685171" w:rsidP="00685171">
            <w:r>
              <w:t>X  Yes</w:t>
            </w:r>
          </w:p>
          <w:p w14:paraId="7E7F3197" w14:textId="77777777" w:rsidR="00685171" w:rsidRDefault="00685171" w:rsidP="00685171">
            <w:r>
              <w:t xml:space="preserve">□  No, reason/action taken: </w:t>
            </w:r>
          </w:p>
          <w:p w14:paraId="2B132A85" w14:textId="77777777" w:rsidR="00685171" w:rsidRDefault="00685171" w:rsidP="00685171"/>
        </w:tc>
        <w:tc>
          <w:tcPr>
            <w:tcW w:w="1832" w:type="dxa"/>
          </w:tcPr>
          <w:p w14:paraId="1952ED3C" w14:textId="7DF39079" w:rsidR="00685171" w:rsidRPr="00547089" w:rsidRDefault="00685171" w:rsidP="00685171">
            <w:r w:rsidRPr="002B655F">
              <w:t>AFL 5/10/18</w:t>
            </w:r>
          </w:p>
        </w:tc>
      </w:tr>
      <w:tr w:rsidR="00685171" w14:paraId="6D2CA10C" w14:textId="77777777" w:rsidTr="003E2395">
        <w:tc>
          <w:tcPr>
            <w:tcW w:w="1348" w:type="dxa"/>
          </w:tcPr>
          <w:p w14:paraId="4CF572E5" w14:textId="7795FB73" w:rsidR="00685171" w:rsidRDefault="00685171" w:rsidP="00685171">
            <w:r>
              <w:t>24</w:t>
            </w:r>
          </w:p>
        </w:tc>
        <w:tc>
          <w:tcPr>
            <w:tcW w:w="4371" w:type="dxa"/>
          </w:tcPr>
          <w:p w14:paraId="7F45A104" w14:textId="6E86E56B" w:rsidR="00685171" w:rsidRDefault="00685171" w:rsidP="00685171">
            <w:r>
              <w:t>Enter a number of mg to use: ‘1’. Click OK.</w:t>
            </w:r>
          </w:p>
        </w:tc>
        <w:tc>
          <w:tcPr>
            <w:tcW w:w="3847" w:type="dxa"/>
          </w:tcPr>
          <w:p w14:paraId="2D3F10E3" w14:textId="4FB731DE" w:rsidR="00685171" w:rsidRDefault="00685171" w:rsidP="00685171">
            <w:r>
              <w:t>You are returned to the details view of the container and the amount remaining number has been decremented by the amount entered.</w:t>
            </w:r>
          </w:p>
        </w:tc>
        <w:tc>
          <w:tcPr>
            <w:tcW w:w="2901" w:type="dxa"/>
          </w:tcPr>
          <w:p w14:paraId="5BF82296" w14:textId="58500331" w:rsidR="00685171" w:rsidRDefault="00685171" w:rsidP="00685171">
            <w:r>
              <w:t>X  Yes</w:t>
            </w:r>
          </w:p>
          <w:p w14:paraId="5953B3A6" w14:textId="77777777" w:rsidR="00685171" w:rsidRDefault="00685171" w:rsidP="00685171">
            <w:r>
              <w:t xml:space="preserve">□  No, reason/action taken: </w:t>
            </w:r>
          </w:p>
          <w:p w14:paraId="6777A6CF" w14:textId="77777777" w:rsidR="00685171" w:rsidRDefault="00685171" w:rsidP="00685171"/>
        </w:tc>
        <w:tc>
          <w:tcPr>
            <w:tcW w:w="1832" w:type="dxa"/>
          </w:tcPr>
          <w:p w14:paraId="744744F0" w14:textId="3A873A3B" w:rsidR="00685171" w:rsidRPr="00547089" w:rsidRDefault="00685171" w:rsidP="00685171">
            <w:r w:rsidRPr="002B655F">
              <w:t>AFL 5/10/18</w:t>
            </w:r>
          </w:p>
        </w:tc>
      </w:tr>
      <w:tr w:rsidR="00685171" w14:paraId="384E3A3F" w14:textId="77777777" w:rsidTr="0002462B">
        <w:trPr>
          <w:cantSplit/>
        </w:trPr>
        <w:tc>
          <w:tcPr>
            <w:tcW w:w="1348" w:type="dxa"/>
          </w:tcPr>
          <w:p w14:paraId="2513FD8C" w14:textId="571AA441" w:rsidR="00685171" w:rsidRDefault="00685171" w:rsidP="00685171">
            <w:r>
              <w:t>25</w:t>
            </w:r>
          </w:p>
        </w:tc>
        <w:tc>
          <w:tcPr>
            <w:tcW w:w="4371" w:type="dxa"/>
          </w:tcPr>
          <w:p w14:paraId="7C85904A" w14:textId="77777777" w:rsidR="00685171" w:rsidRDefault="00685171" w:rsidP="00685171">
            <w:r>
              <w:t>Check audit trail displays the correct items for the ‘Used’ action:</w:t>
            </w:r>
          </w:p>
          <w:p w14:paraId="2AFD540E" w14:textId="77777777" w:rsidR="00685171" w:rsidRDefault="00685171" w:rsidP="00685171">
            <w:pPr>
              <w:pStyle w:val="ListParagraph"/>
              <w:numPr>
                <w:ilvl w:val="0"/>
                <w:numId w:val="9"/>
              </w:numPr>
            </w:pPr>
            <w:r>
              <w:t>User name</w:t>
            </w:r>
          </w:p>
          <w:p w14:paraId="0AF2BB87" w14:textId="0F10B0DA" w:rsidR="00685171" w:rsidRPr="00CF190C" w:rsidRDefault="00685171" w:rsidP="00685171">
            <w:pPr>
              <w:pStyle w:val="ListParagraph"/>
              <w:numPr>
                <w:ilvl w:val="0"/>
                <w:numId w:val="9"/>
              </w:numPr>
            </w:pPr>
            <w:r>
              <w:t>Date with timestamp</w:t>
            </w:r>
          </w:p>
        </w:tc>
        <w:tc>
          <w:tcPr>
            <w:tcW w:w="3847" w:type="dxa"/>
          </w:tcPr>
          <w:p w14:paraId="1D10F174" w14:textId="2B8BC91E" w:rsidR="00685171" w:rsidRPr="00547089" w:rsidRDefault="00685171" w:rsidP="00685171">
            <w:r>
              <w:t>All audit trail information is recorded and displays on the page.</w:t>
            </w:r>
          </w:p>
        </w:tc>
        <w:tc>
          <w:tcPr>
            <w:tcW w:w="2901" w:type="dxa"/>
          </w:tcPr>
          <w:p w14:paraId="19C70182" w14:textId="18B61723" w:rsidR="00685171" w:rsidRDefault="00685171" w:rsidP="00685171">
            <w:r>
              <w:t>X  Yes</w:t>
            </w:r>
          </w:p>
          <w:p w14:paraId="02919513" w14:textId="77777777" w:rsidR="00685171" w:rsidRDefault="00685171" w:rsidP="00685171">
            <w:r>
              <w:t xml:space="preserve">□  No, reason/action taken: </w:t>
            </w:r>
          </w:p>
          <w:p w14:paraId="527BCD22" w14:textId="77777777" w:rsidR="00685171" w:rsidRPr="00547089" w:rsidRDefault="00685171" w:rsidP="00685171"/>
        </w:tc>
        <w:tc>
          <w:tcPr>
            <w:tcW w:w="1832" w:type="dxa"/>
          </w:tcPr>
          <w:p w14:paraId="7279736E" w14:textId="38A7D856" w:rsidR="00685171" w:rsidRPr="00547089" w:rsidRDefault="00685171" w:rsidP="00685171">
            <w:r w:rsidRPr="002B655F">
              <w:t>AFL 5/10/18</w:t>
            </w:r>
          </w:p>
        </w:tc>
      </w:tr>
      <w:tr w:rsidR="00685171" w14:paraId="02FA7745" w14:textId="77777777" w:rsidTr="0002462B">
        <w:trPr>
          <w:cantSplit/>
        </w:trPr>
        <w:tc>
          <w:tcPr>
            <w:tcW w:w="1348" w:type="dxa"/>
          </w:tcPr>
          <w:p w14:paraId="2C1D6352" w14:textId="3B6D8844" w:rsidR="00685171" w:rsidRDefault="00685171" w:rsidP="00685171">
            <w:r>
              <w:t>26</w:t>
            </w:r>
          </w:p>
        </w:tc>
        <w:tc>
          <w:tcPr>
            <w:tcW w:w="4371" w:type="dxa"/>
          </w:tcPr>
          <w:p w14:paraId="7E7811DC" w14:textId="38D86A13" w:rsidR="00685171" w:rsidRDefault="00685171" w:rsidP="00685171">
            <w:r>
              <w:t>Click ‘</w:t>
            </w:r>
            <w:r w:rsidRPr="00517795">
              <w:t>Move</w:t>
            </w:r>
            <w:r>
              <w:t>’ at the bottom of the page.</w:t>
            </w:r>
          </w:p>
        </w:tc>
        <w:tc>
          <w:tcPr>
            <w:tcW w:w="3847" w:type="dxa"/>
          </w:tcPr>
          <w:p w14:paraId="5F52134A" w14:textId="082B318F" w:rsidR="00685171" w:rsidRDefault="00685171" w:rsidP="00685171">
            <w:r>
              <w:t>You are given a form with the location tree open to the containers current location.</w:t>
            </w:r>
          </w:p>
        </w:tc>
        <w:tc>
          <w:tcPr>
            <w:tcW w:w="2901" w:type="dxa"/>
          </w:tcPr>
          <w:p w14:paraId="4186E4D7" w14:textId="1D07597B" w:rsidR="00685171" w:rsidRDefault="00685171" w:rsidP="00685171">
            <w:r>
              <w:t>X  Yes</w:t>
            </w:r>
          </w:p>
          <w:p w14:paraId="6F05F1A1" w14:textId="77777777" w:rsidR="00685171" w:rsidRDefault="00685171" w:rsidP="00685171">
            <w:r>
              <w:t xml:space="preserve">□  No, reason/action taken: </w:t>
            </w:r>
          </w:p>
          <w:p w14:paraId="567CCEDB" w14:textId="77777777" w:rsidR="00685171" w:rsidRPr="00547089" w:rsidRDefault="00685171" w:rsidP="00685171"/>
        </w:tc>
        <w:tc>
          <w:tcPr>
            <w:tcW w:w="1832" w:type="dxa"/>
          </w:tcPr>
          <w:p w14:paraId="0D189435" w14:textId="54816F3F" w:rsidR="00685171" w:rsidRPr="00547089" w:rsidRDefault="00685171" w:rsidP="00685171">
            <w:r w:rsidRPr="002B655F">
              <w:t>AFL 5/10/18</w:t>
            </w:r>
          </w:p>
        </w:tc>
      </w:tr>
      <w:tr w:rsidR="00685171" w14:paraId="756B1786" w14:textId="77777777" w:rsidTr="00F10927">
        <w:tc>
          <w:tcPr>
            <w:tcW w:w="1348" w:type="dxa"/>
          </w:tcPr>
          <w:p w14:paraId="14EDB40D" w14:textId="5A5BC793" w:rsidR="00685171" w:rsidRDefault="00685171" w:rsidP="00685171">
            <w:r>
              <w:t>27</w:t>
            </w:r>
          </w:p>
        </w:tc>
        <w:tc>
          <w:tcPr>
            <w:tcW w:w="4371" w:type="dxa"/>
          </w:tcPr>
          <w:p w14:paraId="0A30B96D" w14:textId="481C3A09" w:rsidR="00685171" w:rsidRDefault="00685171" w:rsidP="00685171">
            <w:r>
              <w:t>Open the location path in your user-added location (&lt;Release Name&gt; &lt;Browser&gt; &lt;Date&gt;)-Cabinet 1-1- Gridbox 1. Click OK.</w:t>
            </w:r>
          </w:p>
        </w:tc>
        <w:tc>
          <w:tcPr>
            <w:tcW w:w="3847" w:type="dxa"/>
          </w:tcPr>
          <w:p w14:paraId="0A4647BE" w14:textId="73415572" w:rsidR="00685171" w:rsidRDefault="00685171" w:rsidP="00685171">
            <w:r>
              <w:t xml:space="preserve">You are given a dialog box with a drop-down list of available locations in Gridbox 1.  </w:t>
            </w:r>
          </w:p>
        </w:tc>
        <w:tc>
          <w:tcPr>
            <w:tcW w:w="2901" w:type="dxa"/>
          </w:tcPr>
          <w:p w14:paraId="3A3ED47C" w14:textId="328955D6" w:rsidR="00685171" w:rsidRDefault="00685171" w:rsidP="00685171">
            <w:r>
              <w:t>X  Yes</w:t>
            </w:r>
          </w:p>
          <w:p w14:paraId="176A676D" w14:textId="77777777" w:rsidR="00685171" w:rsidRDefault="00685171" w:rsidP="00685171">
            <w:r>
              <w:t xml:space="preserve">□  No, reason/action taken: </w:t>
            </w:r>
          </w:p>
          <w:p w14:paraId="2128B421" w14:textId="77777777" w:rsidR="00685171" w:rsidRDefault="00685171" w:rsidP="00685171"/>
        </w:tc>
        <w:tc>
          <w:tcPr>
            <w:tcW w:w="1832" w:type="dxa"/>
          </w:tcPr>
          <w:p w14:paraId="319327D0" w14:textId="7D829B33" w:rsidR="00685171" w:rsidRPr="00547089" w:rsidRDefault="00685171" w:rsidP="00685171">
            <w:r w:rsidRPr="002B655F">
              <w:t>AFL 5/10/18</w:t>
            </w:r>
          </w:p>
        </w:tc>
      </w:tr>
      <w:tr w:rsidR="00685171" w14:paraId="6CEFCB15" w14:textId="77777777" w:rsidTr="0002462B">
        <w:trPr>
          <w:cantSplit/>
        </w:trPr>
        <w:tc>
          <w:tcPr>
            <w:tcW w:w="1348" w:type="dxa"/>
          </w:tcPr>
          <w:p w14:paraId="5DBE4684" w14:textId="53A03B7C" w:rsidR="00685171" w:rsidRDefault="00685171" w:rsidP="00685171">
            <w:r>
              <w:t>28</w:t>
            </w:r>
          </w:p>
        </w:tc>
        <w:tc>
          <w:tcPr>
            <w:tcW w:w="4371" w:type="dxa"/>
          </w:tcPr>
          <w:p w14:paraId="67A4157D" w14:textId="008877A3" w:rsidR="00685171" w:rsidRPr="00CF190C" w:rsidRDefault="00685171" w:rsidP="00685171">
            <w:r>
              <w:t>Select ‘B02’ and click OK.</w:t>
            </w:r>
          </w:p>
        </w:tc>
        <w:tc>
          <w:tcPr>
            <w:tcW w:w="3847" w:type="dxa"/>
          </w:tcPr>
          <w:p w14:paraId="1CD93D98" w14:textId="7718D8C7" w:rsidR="00685171" w:rsidRDefault="00685171" w:rsidP="00685171">
            <w:r>
              <w:t>You are returned to the location from which you moved the container.</w:t>
            </w:r>
          </w:p>
        </w:tc>
        <w:tc>
          <w:tcPr>
            <w:tcW w:w="2901" w:type="dxa"/>
          </w:tcPr>
          <w:p w14:paraId="0F414DCC" w14:textId="1F3C40B6" w:rsidR="00685171" w:rsidRDefault="00685171" w:rsidP="00685171">
            <w:r>
              <w:t>X  Yes</w:t>
            </w:r>
          </w:p>
          <w:p w14:paraId="57523631" w14:textId="77777777" w:rsidR="00685171" w:rsidRDefault="00685171" w:rsidP="00685171">
            <w:r>
              <w:t xml:space="preserve">□  No, reason/action taken: </w:t>
            </w:r>
          </w:p>
          <w:p w14:paraId="12C3FEB9" w14:textId="77777777" w:rsidR="00685171" w:rsidRPr="00547089" w:rsidRDefault="00685171" w:rsidP="00685171"/>
        </w:tc>
        <w:tc>
          <w:tcPr>
            <w:tcW w:w="1832" w:type="dxa"/>
          </w:tcPr>
          <w:p w14:paraId="040FCB1D" w14:textId="202BD0F9" w:rsidR="00685171" w:rsidRPr="00547089" w:rsidRDefault="00685171" w:rsidP="00685171">
            <w:r w:rsidRPr="002B655F">
              <w:t>AFL 5/10/18</w:t>
            </w:r>
          </w:p>
        </w:tc>
      </w:tr>
      <w:tr w:rsidR="00685171" w14:paraId="2EB9D8E9" w14:textId="77777777" w:rsidTr="00F10927">
        <w:tc>
          <w:tcPr>
            <w:tcW w:w="1348" w:type="dxa"/>
          </w:tcPr>
          <w:p w14:paraId="0F4ADAA1" w14:textId="75C4233B" w:rsidR="00685171" w:rsidRDefault="00685171" w:rsidP="00685171">
            <w:r>
              <w:t>29</w:t>
            </w:r>
          </w:p>
        </w:tc>
        <w:tc>
          <w:tcPr>
            <w:tcW w:w="4371" w:type="dxa"/>
          </w:tcPr>
          <w:p w14:paraId="17C065E9" w14:textId="2AF84E33" w:rsidR="00685171" w:rsidRDefault="00685171" w:rsidP="00685171">
            <w:r>
              <w:t>Right click on ‘Gridbox 1’ and select ‘View List’.</w:t>
            </w:r>
          </w:p>
        </w:tc>
        <w:tc>
          <w:tcPr>
            <w:tcW w:w="3847" w:type="dxa"/>
          </w:tcPr>
          <w:p w14:paraId="4B12495A" w14:textId="493EFFDC" w:rsidR="00685171" w:rsidRDefault="00685171" w:rsidP="00685171">
            <w:r>
              <w:t xml:space="preserve">The bottle of Fluorescein A in the main pane. </w:t>
            </w:r>
          </w:p>
        </w:tc>
        <w:tc>
          <w:tcPr>
            <w:tcW w:w="2901" w:type="dxa"/>
          </w:tcPr>
          <w:p w14:paraId="3E8DB12B" w14:textId="2CFBC20D" w:rsidR="00685171" w:rsidRDefault="00685171" w:rsidP="00685171">
            <w:r>
              <w:t>X  Yes</w:t>
            </w:r>
          </w:p>
          <w:p w14:paraId="5CD28A86" w14:textId="77777777" w:rsidR="00685171" w:rsidRDefault="00685171" w:rsidP="00685171">
            <w:r>
              <w:t xml:space="preserve">□  No, reason/action taken: </w:t>
            </w:r>
          </w:p>
          <w:p w14:paraId="47F1DF98" w14:textId="77777777" w:rsidR="00685171" w:rsidRDefault="00685171" w:rsidP="00685171"/>
        </w:tc>
        <w:tc>
          <w:tcPr>
            <w:tcW w:w="1832" w:type="dxa"/>
          </w:tcPr>
          <w:p w14:paraId="251B9899" w14:textId="3844B5A3" w:rsidR="00685171" w:rsidRPr="00547089" w:rsidRDefault="00685171" w:rsidP="00685171">
            <w:r w:rsidRPr="002B655F">
              <w:t>AFL 5/10/18</w:t>
            </w:r>
          </w:p>
        </w:tc>
      </w:tr>
      <w:tr w:rsidR="00685171" w14:paraId="519650D7" w14:textId="77777777" w:rsidTr="0002462B">
        <w:trPr>
          <w:cantSplit/>
        </w:trPr>
        <w:tc>
          <w:tcPr>
            <w:tcW w:w="1348" w:type="dxa"/>
          </w:tcPr>
          <w:p w14:paraId="1A7C1F2C" w14:textId="46EC47A7" w:rsidR="00685171" w:rsidRDefault="00685171" w:rsidP="00685171">
            <w:r>
              <w:lastRenderedPageBreak/>
              <w:t>30</w:t>
            </w:r>
          </w:p>
        </w:tc>
        <w:tc>
          <w:tcPr>
            <w:tcW w:w="4371" w:type="dxa"/>
          </w:tcPr>
          <w:p w14:paraId="2C7DC667" w14:textId="5E8B7FB9" w:rsidR="00685171" w:rsidRDefault="00685171" w:rsidP="00685171">
            <w:r>
              <w:t>Select the plus button next to Fluorescein A. Check the audit trail for the ‘Moved’ action and:</w:t>
            </w:r>
          </w:p>
          <w:p w14:paraId="703125B9" w14:textId="77777777" w:rsidR="00685171" w:rsidRDefault="00685171" w:rsidP="00685171">
            <w:pPr>
              <w:pStyle w:val="ListParagraph"/>
              <w:numPr>
                <w:ilvl w:val="0"/>
                <w:numId w:val="9"/>
              </w:numPr>
            </w:pPr>
            <w:r>
              <w:t>User name</w:t>
            </w:r>
          </w:p>
          <w:p w14:paraId="28810EEA" w14:textId="77777777" w:rsidR="00685171" w:rsidRDefault="00685171" w:rsidP="00685171">
            <w:pPr>
              <w:pStyle w:val="ListParagraph"/>
              <w:numPr>
                <w:ilvl w:val="0"/>
                <w:numId w:val="9"/>
              </w:numPr>
            </w:pPr>
            <w:r>
              <w:t>Date with timestamp</w:t>
            </w:r>
          </w:p>
          <w:p w14:paraId="26C48E03" w14:textId="06C7E2A2" w:rsidR="00685171" w:rsidRPr="0002462B" w:rsidRDefault="00685171" w:rsidP="00685171">
            <w:pPr>
              <w:pStyle w:val="ListParagraph"/>
              <w:numPr>
                <w:ilvl w:val="0"/>
                <w:numId w:val="9"/>
              </w:numPr>
            </w:pPr>
            <w:r>
              <w:t>New location information</w:t>
            </w:r>
          </w:p>
        </w:tc>
        <w:tc>
          <w:tcPr>
            <w:tcW w:w="3847" w:type="dxa"/>
          </w:tcPr>
          <w:p w14:paraId="5D88D750" w14:textId="05E9B41C" w:rsidR="00685171" w:rsidRDefault="00685171" w:rsidP="00685171">
            <w:r>
              <w:t>All audit trail information is recorded and displays on the page.</w:t>
            </w:r>
          </w:p>
        </w:tc>
        <w:tc>
          <w:tcPr>
            <w:tcW w:w="2901" w:type="dxa"/>
          </w:tcPr>
          <w:p w14:paraId="02E92CBF" w14:textId="0D3A504F" w:rsidR="00685171" w:rsidRDefault="00685171" w:rsidP="00685171">
            <w:r>
              <w:t>X  Yes</w:t>
            </w:r>
          </w:p>
          <w:p w14:paraId="46663D54" w14:textId="77777777" w:rsidR="00685171" w:rsidRDefault="00685171" w:rsidP="00685171">
            <w:r>
              <w:t xml:space="preserve">□  No, reason/action taken: </w:t>
            </w:r>
          </w:p>
          <w:p w14:paraId="4E190AD2" w14:textId="77777777" w:rsidR="00685171" w:rsidRPr="00547089" w:rsidRDefault="00685171" w:rsidP="00685171"/>
        </w:tc>
        <w:tc>
          <w:tcPr>
            <w:tcW w:w="1832" w:type="dxa"/>
          </w:tcPr>
          <w:p w14:paraId="31C0EECF" w14:textId="61269050" w:rsidR="00685171" w:rsidRPr="00547089" w:rsidRDefault="00685171" w:rsidP="00685171">
            <w:r w:rsidRPr="005F5674">
              <w:t>AFL 5/10/18</w:t>
            </w:r>
          </w:p>
        </w:tc>
      </w:tr>
      <w:tr w:rsidR="00685171" w14:paraId="17DD26F1" w14:textId="77777777" w:rsidTr="0002462B">
        <w:trPr>
          <w:cantSplit/>
        </w:trPr>
        <w:tc>
          <w:tcPr>
            <w:tcW w:w="1348" w:type="dxa"/>
          </w:tcPr>
          <w:p w14:paraId="0EA8398D" w14:textId="303F69D5" w:rsidR="00685171" w:rsidRDefault="00685171" w:rsidP="00685171">
            <w:r>
              <w:t>31</w:t>
            </w:r>
          </w:p>
        </w:tc>
        <w:tc>
          <w:tcPr>
            <w:tcW w:w="4371" w:type="dxa"/>
          </w:tcPr>
          <w:p w14:paraId="37192971" w14:textId="7521BC49" w:rsidR="00685171" w:rsidRDefault="00685171" w:rsidP="00685171">
            <w:r>
              <w:t>Click ‘</w:t>
            </w:r>
            <w:r w:rsidRPr="006E7F34">
              <w:t>Check Out</w:t>
            </w:r>
            <w:r>
              <w:t xml:space="preserve">’ at the bottom of the page. </w:t>
            </w:r>
          </w:p>
        </w:tc>
        <w:tc>
          <w:tcPr>
            <w:tcW w:w="3847" w:type="dxa"/>
          </w:tcPr>
          <w:p w14:paraId="5B57A532" w14:textId="20E937CE" w:rsidR="00685171" w:rsidRDefault="00685171" w:rsidP="00685171">
            <w:r>
              <w:t>The bottle in ‘B02’ is removed</w:t>
            </w:r>
          </w:p>
        </w:tc>
        <w:tc>
          <w:tcPr>
            <w:tcW w:w="2901" w:type="dxa"/>
          </w:tcPr>
          <w:p w14:paraId="2E0E9EC5" w14:textId="3A468002" w:rsidR="00685171" w:rsidRDefault="00685171" w:rsidP="00685171">
            <w:r>
              <w:t>X  Yes</w:t>
            </w:r>
          </w:p>
          <w:p w14:paraId="01EDC99B" w14:textId="77777777" w:rsidR="00685171" w:rsidRDefault="00685171" w:rsidP="00685171">
            <w:r>
              <w:t xml:space="preserve">□  No, reason/action taken: </w:t>
            </w:r>
          </w:p>
          <w:p w14:paraId="23156989" w14:textId="77777777" w:rsidR="00685171" w:rsidRPr="00547089" w:rsidRDefault="00685171" w:rsidP="00685171"/>
        </w:tc>
        <w:tc>
          <w:tcPr>
            <w:tcW w:w="1832" w:type="dxa"/>
          </w:tcPr>
          <w:p w14:paraId="077E6B0B" w14:textId="52CC9AE0" w:rsidR="00685171" w:rsidRPr="00547089" w:rsidRDefault="00685171" w:rsidP="00685171">
            <w:r w:rsidRPr="005F5674">
              <w:t>AFL 5/10/18</w:t>
            </w:r>
          </w:p>
        </w:tc>
      </w:tr>
      <w:tr w:rsidR="00685171" w14:paraId="1BF853D6" w14:textId="77777777" w:rsidTr="0002462B">
        <w:trPr>
          <w:cantSplit/>
        </w:trPr>
        <w:tc>
          <w:tcPr>
            <w:tcW w:w="1348" w:type="dxa"/>
          </w:tcPr>
          <w:p w14:paraId="1A2BA9E5" w14:textId="24B7E820" w:rsidR="00685171" w:rsidRDefault="00685171" w:rsidP="00685171">
            <w:r>
              <w:t>32</w:t>
            </w:r>
          </w:p>
        </w:tc>
        <w:tc>
          <w:tcPr>
            <w:tcW w:w="4371" w:type="dxa"/>
          </w:tcPr>
          <w:p w14:paraId="18216E77" w14:textId="7580E590" w:rsidR="00685171" w:rsidRDefault="00685171" w:rsidP="00685171">
            <w:r>
              <w:t xml:space="preserve">Open the ‘Checked Out’ location and find Fluorescein A. </w:t>
            </w:r>
          </w:p>
        </w:tc>
        <w:tc>
          <w:tcPr>
            <w:tcW w:w="3847" w:type="dxa"/>
          </w:tcPr>
          <w:p w14:paraId="55978E84" w14:textId="5C8BC61E" w:rsidR="00685171" w:rsidRDefault="00685171" w:rsidP="00685171">
            <w:r>
              <w:t>Fluorescein A appears in the ‘Checked out’ location.</w:t>
            </w:r>
          </w:p>
        </w:tc>
        <w:tc>
          <w:tcPr>
            <w:tcW w:w="2901" w:type="dxa"/>
          </w:tcPr>
          <w:p w14:paraId="793C44A3" w14:textId="2EE3CBCF" w:rsidR="00685171" w:rsidRDefault="00685171" w:rsidP="00685171">
            <w:r>
              <w:t>X  Yes</w:t>
            </w:r>
          </w:p>
          <w:p w14:paraId="182215F5" w14:textId="77777777" w:rsidR="00685171" w:rsidRDefault="00685171" w:rsidP="00685171">
            <w:r>
              <w:t xml:space="preserve">□  No, reason/action taken: </w:t>
            </w:r>
          </w:p>
          <w:p w14:paraId="003537EC" w14:textId="77777777" w:rsidR="00685171" w:rsidRPr="00547089" w:rsidRDefault="00685171" w:rsidP="00685171"/>
        </w:tc>
        <w:tc>
          <w:tcPr>
            <w:tcW w:w="1832" w:type="dxa"/>
          </w:tcPr>
          <w:p w14:paraId="14AF1654" w14:textId="53A10A5E" w:rsidR="00685171" w:rsidRPr="00547089" w:rsidRDefault="00685171" w:rsidP="00685171">
            <w:r w:rsidRPr="005F5674">
              <w:t>AFL 5/10/18</w:t>
            </w:r>
          </w:p>
        </w:tc>
      </w:tr>
      <w:tr w:rsidR="00685171" w14:paraId="2947774A" w14:textId="77777777" w:rsidTr="0002462B">
        <w:trPr>
          <w:cantSplit/>
        </w:trPr>
        <w:tc>
          <w:tcPr>
            <w:tcW w:w="1348" w:type="dxa"/>
          </w:tcPr>
          <w:p w14:paraId="0BB84EA2" w14:textId="654D7B6B" w:rsidR="00685171" w:rsidRDefault="00685171" w:rsidP="00685171">
            <w:r>
              <w:t>33</w:t>
            </w:r>
          </w:p>
        </w:tc>
        <w:tc>
          <w:tcPr>
            <w:tcW w:w="4371" w:type="dxa"/>
          </w:tcPr>
          <w:p w14:paraId="4E8A95BC" w14:textId="12DCC562" w:rsidR="00685171" w:rsidRDefault="00685171" w:rsidP="00685171">
            <w:r>
              <w:t>Check audit trail for ‘Checked out’ action and verify:</w:t>
            </w:r>
          </w:p>
          <w:p w14:paraId="359F2EA1" w14:textId="77777777" w:rsidR="00685171" w:rsidRDefault="00685171" w:rsidP="00685171">
            <w:pPr>
              <w:pStyle w:val="ListParagraph"/>
              <w:numPr>
                <w:ilvl w:val="0"/>
                <w:numId w:val="9"/>
              </w:numPr>
            </w:pPr>
            <w:r>
              <w:t>User name</w:t>
            </w:r>
          </w:p>
          <w:p w14:paraId="38AD58DF" w14:textId="410989C2" w:rsidR="00685171" w:rsidRDefault="00685171" w:rsidP="00685171">
            <w:pPr>
              <w:pStyle w:val="ListParagraph"/>
              <w:numPr>
                <w:ilvl w:val="0"/>
                <w:numId w:val="9"/>
              </w:numPr>
            </w:pPr>
            <w:r>
              <w:t>Dates with timestamps</w:t>
            </w:r>
          </w:p>
        </w:tc>
        <w:tc>
          <w:tcPr>
            <w:tcW w:w="3847" w:type="dxa"/>
          </w:tcPr>
          <w:p w14:paraId="6D372971" w14:textId="62CC9880" w:rsidR="00685171" w:rsidRDefault="00685171" w:rsidP="00685171">
            <w:r>
              <w:t>All audit trail information is recorded and displays on the page.</w:t>
            </w:r>
          </w:p>
        </w:tc>
        <w:tc>
          <w:tcPr>
            <w:tcW w:w="2901" w:type="dxa"/>
          </w:tcPr>
          <w:p w14:paraId="0F9B10A7" w14:textId="6CE3790E" w:rsidR="00685171" w:rsidRDefault="00685171" w:rsidP="00685171">
            <w:r>
              <w:t>X  Yes</w:t>
            </w:r>
          </w:p>
          <w:p w14:paraId="4ADA9B60" w14:textId="77777777" w:rsidR="00685171" w:rsidRDefault="00685171" w:rsidP="00685171">
            <w:r>
              <w:t xml:space="preserve">□  No, reason/action taken: </w:t>
            </w:r>
          </w:p>
          <w:p w14:paraId="783DCA5C" w14:textId="77777777" w:rsidR="00685171" w:rsidRDefault="00685171" w:rsidP="00685171"/>
        </w:tc>
        <w:tc>
          <w:tcPr>
            <w:tcW w:w="1832" w:type="dxa"/>
          </w:tcPr>
          <w:p w14:paraId="7589246E" w14:textId="7B5619E4" w:rsidR="00685171" w:rsidRPr="00547089" w:rsidRDefault="00685171" w:rsidP="00685171">
            <w:r w:rsidRPr="005F5674">
              <w:t>AFL 5/10/18</w:t>
            </w:r>
          </w:p>
        </w:tc>
      </w:tr>
      <w:tr w:rsidR="00685171" w14:paraId="4C552544" w14:textId="77777777" w:rsidTr="0002462B">
        <w:trPr>
          <w:cantSplit/>
        </w:trPr>
        <w:tc>
          <w:tcPr>
            <w:tcW w:w="1348" w:type="dxa"/>
          </w:tcPr>
          <w:p w14:paraId="20B4E6E2" w14:textId="44B6782C" w:rsidR="00685171" w:rsidRDefault="00685171" w:rsidP="00685171">
            <w:r>
              <w:t>34</w:t>
            </w:r>
          </w:p>
        </w:tc>
        <w:tc>
          <w:tcPr>
            <w:tcW w:w="4371" w:type="dxa"/>
          </w:tcPr>
          <w:p w14:paraId="570A233F" w14:textId="3E9BB1A7" w:rsidR="00685171" w:rsidRDefault="00685171" w:rsidP="00685171">
            <w:r>
              <w:t>Click ‘Check In’ and navigate back to ‘View List’ in Gridbox 1.</w:t>
            </w:r>
          </w:p>
        </w:tc>
        <w:tc>
          <w:tcPr>
            <w:tcW w:w="3847" w:type="dxa"/>
          </w:tcPr>
          <w:p w14:paraId="3AF71C1A" w14:textId="4F1FF68C" w:rsidR="00685171" w:rsidRDefault="00685171" w:rsidP="00685171">
            <w:r>
              <w:t>Fluorescein A appears again in B02 of Gridbox 1.</w:t>
            </w:r>
          </w:p>
        </w:tc>
        <w:tc>
          <w:tcPr>
            <w:tcW w:w="2901" w:type="dxa"/>
          </w:tcPr>
          <w:p w14:paraId="392699C7" w14:textId="2112FFA6" w:rsidR="00685171" w:rsidRDefault="00685171" w:rsidP="00685171">
            <w:r>
              <w:t>X Yes</w:t>
            </w:r>
          </w:p>
          <w:p w14:paraId="18E639CB" w14:textId="77777777" w:rsidR="00685171" w:rsidRDefault="00685171" w:rsidP="00685171">
            <w:r>
              <w:t xml:space="preserve">□  No, reason/action taken: </w:t>
            </w:r>
          </w:p>
          <w:p w14:paraId="2395DB9C" w14:textId="77777777" w:rsidR="00685171" w:rsidRPr="00547089" w:rsidRDefault="00685171" w:rsidP="00685171"/>
        </w:tc>
        <w:tc>
          <w:tcPr>
            <w:tcW w:w="1832" w:type="dxa"/>
          </w:tcPr>
          <w:p w14:paraId="4716AF70" w14:textId="0AD4D6E5" w:rsidR="00685171" w:rsidRPr="00547089" w:rsidRDefault="00685171" w:rsidP="00685171">
            <w:r w:rsidRPr="005F5674">
              <w:t>AFL 5/10/18</w:t>
            </w:r>
          </w:p>
        </w:tc>
      </w:tr>
      <w:tr w:rsidR="00685171" w14:paraId="22FB8C33" w14:textId="77777777" w:rsidTr="0002462B">
        <w:trPr>
          <w:cantSplit/>
        </w:trPr>
        <w:tc>
          <w:tcPr>
            <w:tcW w:w="1348" w:type="dxa"/>
          </w:tcPr>
          <w:p w14:paraId="798389C6" w14:textId="4E175352" w:rsidR="00685171" w:rsidRDefault="00685171" w:rsidP="00685171">
            <w:r>
              <w:t>35</w:t>
            </w:r>
          </w:p>
        </w:tc>
        <w:tc>
          <w:tcPr>
            <w:tcW w:w="4371" w:type="dxa"/>
          </w:tcPr>
          <w:p w14:paraId="7431B771" w14:textId="078AD800" w:rsidR="00685171" w:rsidRDefault="00685171" w:rsidP="00685171">
            <w:r>
              <w:t>Select the plus button next to Fluorescein A. Check audit trail for ‘Checked in’ action and verify:</w:t>
            </w:r>
          </w:p>
          <w:p w14:paraId="32575C64" w14:textId="77777777" w:rsidR="00685171" w:rsidRDefault="00685171" w:rsidP="00685171">
            <w:pPr>
              <w:pStyle w:val="ListParagraph"/>
              <w:numPr>
                <w:ilvl w:val="0"/>
                <w:numId w:val="9"/>
              </w:numPr>
            </w:pPr>
            <w:r>
              <w:t>User name</w:t>
            </w:r>
          </w:p>
          <w:p w14:paraId="46497C99" w14:textId="15AAD210" w:rsidR="00685171" w:rsidRDefault="00685171" w:rsidP="00685171">
            <w:pPr>
              <w:pStyle w:val="ListParagraph"/>
              <w:numPr>
                <w:ilvl w:val="0"/>
                <w:numId w:val="9"/>
              </w:numPr>
            </w:pPr>
            <w:r>
              <w:t>Dates with timestamps</w:t>
            </w:r>
          </w:p>
        </w:tc>
        <w:tc>
          <w:tcPr>
            <w:tcW w:w="3847" w:type="dxa"/>
          </w:tcPr>
          <w:p w14:paraId="0C3DC33D" w14:textId="1CEB2CF0" w:rsidR="00685171" w:rsidRDefault="00685171" w:rsidP="00685171">
            <w:r>
              <w:t>All audit trail information is recorded and displays on the page.</w:t>
            </w:r>
          </w:p>
        </w:tc>
        <w:tc>
          <w:tcPr>
            <w:tcW w:w="2901" w:type="dxa"/>
          </w:tcPr>
          <w:p w14:paraId="226F31E8" w14:textId="4C4057C6" w:rsidR="00685171" w:rsidRDefault="00685171" w:rsidP="00685171">
            <w:r>
              <w:t>X  Yes</w:t>
            </w:r>
          </w:p>
          <w:p w14:paraId="1EDA643B" w14:textId="77777777" w:rsidR="00685171" w:rsidRDefault="00685171" w:rsidP="00685171">
            <w:r>
              <w:t xml:space="preserve">□  No, reason/action taken: </w:t>
            </w:r>
          </w:p>
          <w:p w14:paraId="6A2F10E9" w14:textId="77777777" w:rsidR="00685171" w:rsidRPr="00547089" w:rsidRDefault="00685171" w:rsidP="00685171"/>
        </w:tc>
        <w:tc>
          <w:tcPr>
            <w:tcW w:w="1832" w:type="dxa"/>
          </w:tcPr>
          <w:p w14:paraId="2AA8A62B" w14:textId="421B153C" w:rsidR="00685171" w:rsidRPr="00547089" w:rsidRDefault="00685171" w:rsidP="00685171">
            <w:r w:rsidRPr="005F5674">
              <w:t>AFL 5/10/18</w:t>
            </w:r>
          </w:p>
        </w:tc>
      </w:tr>
      <w:tr w:rsidR="00685171" w14:paraId="5269766D" w14:textId="77777777" w:rsidTr="0066010E">
        <w:trPr>
          <w:trHeight w:val="703"/>
        </w:trPr>
        <w:tc>
          <w:tcPr>
            <w:tcW w:w="1348" w:type="dxa"/>
          </w:tcPr>
          <w:p w14:paraId="7788EFA7" w14:textId="66BB59A3" w:rsidR="00685171" w:rsidRDefault="00685171" w:rsidP="00685171">
            <w:r>
              <w:t>36</w:t>
            </w:r>
          </w:p>
        </w:tc>
        <w:tc>
          <w:tcPr>
            <w:tcW w:w="4371" w:type="dxa"/>
          </w:tcPr>
          <w:p w14:paraId="5F782ACE" w14:textId="2B51D60F" w:rsidR="00685171" w:rsidRDefault="00685171" w:rsidP="00685171">
            <w:r>
              <w:t>Click ‘Dispose’ at the bottom of the page.</w:t>
            </w:r>
          </w:p>
        </w:tc>
        <w:tc>
          <w:tcPr>
            <w:tcW w:w="3847" w:type="dxa"/>
          </w:tcPr>
          <w:p w14:paraId="200F119B" w14:textId="034DCDC8" w:rsidR="00685171" w:rsidRDefault="00685171" w:rsidP="00685171">
            <w:r>
              <w:t>The container is removed from the location tree.</w:t>
            </w:r>
          </w:p>
        </w:tc>
        <w:tc>
          <w:tcPr>
            <w:tcW w:w="2901" w:type="dxa"/>
          </w:tcPr>
          <w:p w14:paraId="55C76319" w14:textId="127E6734" w:rsidR="00685171" w:rsidRDefault="00685171" w:rsidP="00685171">
            <w:r>
              <w:t>X  Yes</w:t>
            </w:r>
          </w:p>
          <w:p w14:paraId="5D319564" w14:textId="77777777" w:rsidR="00685171" w:rsidRDefault="00685171" w:rsidP="00685171">
            <w:r>
              <w:t xml:space="preserve">□  No, reason/action taken: </w:t>
            </w:r>
          </w:p>
          <w:p w14:paraId="541E2719" w14:textId="77777777" w:rsidR="00685171" w:rsidRDefault="00685171" w:rsidP="00685171"/>
        </w:tc>
        <w:tc>
          <w:tcPr>
            <w:tcW w:w="1832" w:type="dxa"/>
          </w:tcPr>
          <w:p w14:paraId="23CEDFB9" w14:textId="3FC8C223" w:rsidR="00685171" w:rsidRPr="00547089" w:rsidRDefault="00685171" w:rsidP="00685171">
            <w:r w:rsidRPr="005F5674">
              <w:t>AFL 5/10/18</w:t>
            </w:r>
          </w:p>
        </w:tc>
      </w:tr>
      <w:tr w:rsidR="00685171" w14:paraId="038CF56C" w14:textId="77777777" w:rsidTr="0002462B">
        <w:trPr>
          <w:cantSplit/>
        </w:trPr>
        <w:tc>
          <w:tcPr>
            <w:tcW w:w="1348" w:type="dxa"/>
          </w:tcPr>
          <w:p w14:paraId="273E4C6E" w14:textId="25C152BE" w:rsidR="00685171" w:rsidRDefault="00685171" w:rsidP="00685171">
            <w:r>
              <w:t>37</w:t>
            </w:r>
          </w:p>
        </w:tc>
        <w:tc>
          <w:tcPr>
            <w:tcW w:w="4371" w:type="dxa"/>
          </w:tcPr>
          <w:p w14:paraId="1C06F1E1" w14:textId="10AE1E9E" w:rsidR="00685171" w:rsidRPr="00D36406" w:rsidRDefault="00685171" w:rsidP="00685171">
            <w:r>
              <w:t>Select the Arxspan logo to return to the main dashboard page in the ELN</w:t>
            </w:r>
          </w:p>
        </w:tc>
        <w:tc>
          <w:tcPr>
            <w:tcW w:w="3847" w:type="dxa"/>
          </w:tcPr>
          <w:p w14:paraId="5179F704" w14:textId="7920AD11" w:rsidR="00685171" w:rsidRDefault="00685171" w:rsidP="00685171">
            <w:r>
              <w:t>You are taken to the dashboard page</w:t>
            </w:r>
          </w:p>
        </w:tc>
        <w:tc>
          <w:tcPr>
            <w:tcW w:w="2901" w:type="dxa"/>
          </w:tcPr>
          <w:p w14:paraId="759C5B56" w14:textId="3061A098" w:rsidR="00685171" w:rsidRDefault="00685171" w:rsidP="00685171">
            <w:r>
              <w:t>X  Yes</w:t>
            </w:r>
          </w:p>
          <w:p w14:paraId="0A68DD51" w14:textId="77777777" w:rsidR="00685171" w:rsidRDefault="00685171" w:rsidP="00685171">
            <w:r>
              <w:t xml:space="preserve">□  No, reason/action taken: </w:t>
            </w:r>
          </w:p>
          <w:p w14:paraId="2C0A096E" w14:textId="77777777" w:rsidR="00685171" w:rsidRPr="00547089" w:rsidRDefault="00685171" w:rsidP="00685171"/>
        </w:tc>
        <w:tc>
          <w:tcPr>
            <w:tcW w:w="1832" w:type="dxa"/>
          </w:tcPr>
          <w:p w14:paraId="18189EB3" w14:textId="2C0AAD25" w:rsidR="00685171" w:rsidRPr="00547089" w:rsidRDefault="00685171" w:rsidP="00685171">
            <w:r w:rsidRPr="005F5674">
              <w:t>AFL 5/10/18</w:t>
            </w:r>
          </w:p>
        </w:tc>
      </w:tr>
      <w:tr w:rsidR="00685171" w14:paraId="3C402B7F" w14:textId="77777777" w:rsidTr="0002462B">
        <w:trPr>
          <w:cantSplit/>
        </w:trPr>
        <w:tc>
          <w:tcPr>
            <w:tcW w:w="1348" w:type="dxa"/>
          </w:tcPr>
          <w:p w14:paraId="51AFF325" w14:textId="24578280" w:rsidR="00685171" w:rsidRDefault="00685171" w:rsidP="00685171">
            <w:r>
              <w:lastRenderedPageBreak/>
              <w:t>38</w:t>
            </w:r>
          </w:p>
        </w:tc>
        <w:tc>
          <w:tcPr>
            <w:tcW w:w="4371" w:type="dxa"/>
          </w:tcPr>
          <w:p w14:paraId="660FB425" w14:textId="15305EA4" w:rsidR="00685171" w:rsidRDefault="00685171" w:rsidP="00685171">
            <w:r>
              <w:t>Select the biology experiment you previously created in step 2.8</w:t>
            </w:r>
          </w:p>
        </w:tc>
        <w:tc>
          <w:tcPr>
            <w:tcW w:w="3847" w:type="dxa"/>
          </w:tcPr>
          <w:p w14:paraId="037EEA41" w14:textId="75D9AC77" w:rsidR="00685171" w:rsidRDefault="00685171" w:rsidP="00685171">
            <w:r>
              <w:t>The biology experiment opens.</w:t>
            </w:r>
          </w:p>
        </w:tc>
        <w:tc>
          <w:tcPr>
            <w:tcW w:w="2901" w:type="dxa"/>
          </w:tcPr>
          <w:p w14:paraId="3ABA5661" w14:textId="7A35E73F" w:rsidR="00685171" w:rsidRDefault="00685171" w:rsidP="00685171">
            <w:r>
              <w:t>X  Yes</w:t>
            </w:r>
          </w:p>
          <w:p w14:paraId="1990988A" w14:textId="77777777" w:rsidR="00685171" w:rsidRDefault="00685171" w:rsidP="00685171">
            <w:r>
              <w:t xml:space="preserve">□  No, reason/action taken: </w:t>
            </w:r>
          </w:p>
          <w:p w14:paraId="66694339" w14:textId="77777777" w:rsidR="00685171" w:rsidRPr="00547089" w:rsidRDefault="00685171" w:rsidP="00685171"/>
        </w:tc>
        <w:tc>
          <w:tcPr>
            <w:tcW w:w="1832" w:type="dxa"/>
          </w:tcPr>
          <w:p w14:paraId="6F44C4D6" w14:textId="32AE9B0C" w:rsidR="00685171" w:rsidRDefault="00685171" w:rsidP="00685171">
            <w:r w:rsidRPr="005F5674">
              <w:t>AFL 5/10/18</w:t>
            </w:r>
          </w:p>
        </w:tc>
      </w:tr>
      <w:tr w:rsidR="00685171" w14:paraId="63F395B4" w14:textId="77777777" w:rsidTr="0002462B">
        <w:trPr>
          <w:cantSplit/>
        </w:trPr>
        <w:tc>
          <w:tcPr>
            <w:tcW w:w="1348" w:type="dxa"/>
          </w:tcPr>
          <w:p w14:paraId="16C1CCF0" w14:textId="52DC177E" w:rsidR="00685171" w:rsidRDefault="00685171" w:rsidP="00685171">
            <w:r>
              <w:t>39</w:t>
            </w:r>
          </w:p>
        </w:tc>
        <w:tc>
          <w:tcPr>
            <w:tcW w:w="4371" w:type="dxa"/>
          </w:tcPr>
          <w:p w14:paraId="23DFE323" w14:textId="7598F1F6" w:rsidR="00685171" w:rsidRDefault="00685171" w:rsidP="00685171">
            <w:r>
              <w:t>Select the link to the Fluorescein A under inventory section in the experiment</w:t>
            </w:r>
          </w:p>
        </w:tc>
        <w:tc>
          <w:tcPr>
            <w:tcW w:w="3847" w:type="dxa"/>
          </w:tcPr>
          <w:p w14:paraId="5F198849" w14:textId="7DF97196" w:rsidR="00685171" w:rsidRDefault="00685171" w:rsidP="00685171">
            <w:r>
              <w:t xml:space="preserve">You are taken back to inventory. </w:t>
            </w:r>
          </w:p>
        </w:tc>
        <w:tc>
          <w:tcPr>
            <w:tcW w:w="2901" w:type="dxa"/>
          </w:tcPr>
          <w:p w14:paraId="65878ED0" w14:textId="5F39B758" w:rsidR="00685171" w:rsidRDefault="00685171" w:rsidP="00685171">
            <w:r>
              <w:t>X  Yes</w:t>
            </w:r>
          </w:p>
          <w:p w14:paraId="1C7E9D34" w14:textId="77777777" w:rsidR="00685171" w:rsidRDefault="00685171" w:rsidP="00685171">
            <w:r>
              <w:t xml:space="preserve">□  No, reason/action taken: </w:t>
            </w:r>
          </w:p>
          <w:p w14:paraId="718E38CD" w14:textId="77777777" w:rsidR="00685171" w:rsidRDefault="00685171" w:rsidP="00685171"/>
        </w:tc>
        <w:tc>
          <w:tcPr>
            <w:tcW w:w="1832" w:type="dxa"/>
          </w:tcPr>
          <w:p w14:paraId="7825F9F8" w14:textId="74329B77" w:rsidR="00685171" w:rsidRDefault="00685171" w:rsidP="00685171">
            <w:r w:rsidRPr="005F5674">
              <w:t>AFL 5/10/18</w:t>
            </w:r>
          </w:p>
        </w:tc>
      </w:tr>
      <w:tr w:rsidR="00685171" w14:paraId="32CC8DB3" w14:textId="77777777" w:rsidTr="0002462B">
        <w:trPr>
          <w:cantSplit/>
        </w:trPr>
        <w:tc>
          <w:tcPr>
            <w:tcW w:w="1348" w:type="dxa"/>
          </w:tcPr>
          <w:p w14:paraId="04D17464" w14:textId="0A02BBCE" w:rsidR="00685171" w:rsidRDefault="00685171" w:rsidP="00685171">
            <w:r>
              <w:t>40</w:t>
            </w:r>
          </w:p>
        </w:tc>
        <w:tc>
          <w:tcPr>
            <w:tcW w:w="4371" w:type="dxa"/>
          </w:tcPr>
          <w:p w14:paraId="54A3F6EA" w14:textId="3BABCFA5" w:rsidR="00685171" w:rsidRDefault="00685171" w:rsidP="00685171">
            <w:r>
              <w:t>Check audit trail for the disposed action, that Fluorescein A is located in the Disposed location, and cannot be edited.</w:t>
            </w:r>
          </w:p>
        </w:tc>
        <w:tc>
          <w:tcPr>
            <w:tcW w:w="3847" w:type="dxa"/>
          </w:tcPr>
          <w:p w14:paraId="31444434" w14:textId="2CE8E903" w:rsidR="00685171" w:rsidRDefault="00685171" w:rsidP="00685171">
            <w:r>
              <w:t>The audit trail is correct, the container cannot be edited, and is in the correct location</w:t>
            </w:r>
          </w:p>
        </w:tc>
        <w:tc>
          <w:tcPr>
            <w:tcW w:w="2901" w:type="dxa"/>
          </w:tcPr>
          <w:p w14:paraId="7E3FEC02" w14:textId="3B73EA0D" w:rsidR="00685171" w:rsidRDefault="00685171" w:rsidP="00685171">
            <w:r>
              <w:t>X  Yes</w:t>
            </w:r>
          </w:p>
          <w:p w14:paraId="754DF359" w14:textId="77777777" w:rsidR="00685171" w:rsidRDefault="00685171" w:rsidP="00685171">
            <w:r>
              <w:t xml:space="preserve">□  No, reason/action taken: </w:t>
            </w:r>
          </w:p>
          <w:p w14:paraId="0FCBC345" w14:textId="77777777" w:rsidR="00685171" w:rsidRPr="00547089" w:rsidRDefault="00685171" w:rsidP="00685171"/>
        </w:tc>
        <w:tc>
          <w:tcPr>
            <w:tcW w:w="1832" w:type="dxa"/>
          </w:tcPr>
          <w:p w14:paraId="170EEDFC" w14:textId="436D66DA" w:rsidR="00685171" w:rsidRDefault="00685171" w:rsidP="00685171">
            <w:r w:rsidRPr="005F5674">
              <w:t>AFL 5/10/18</w:t>
            </w:r>
          </w:p>
        </w:tc>
      </w:tr>
      <w:tr w:rsidR="00685171" w14:paraId="2A462328" w14:textId="77777777" w:rsidTr="0002462B">
        <w:trPr>
          <w:cantSplit/>
        </w:trPr>
        <w:tc>
          <w:tcPr>
            <w:tcW w:w="1348" w:type="dxa"/>
          </w:tcPr>
          <w:p w14:paraId="42A940F6" w14:textId="54B8E3A9" w:rsidR="00685171" w:rsidRDefault="00685171" w:rsidP="00685171">
            <w:r>
              <w:t>41</w:t>
            </w:r>
          </w:p>
        </w:tc>
        <w:tc>
          <w:tcPr>
            <w:tcW w:w="4371" w:type="dxa"/>
          </w:tcPr>
          <w:p w14:paraId="722DFB53" w14:textId="2C01CAD4" w:rsidR="00685171" w:rsidRDefault="00685171" w:rsidP="00685171">
            <w:r>
              <w:t xml:space="preserve">Sign out as </w:t>
            </w:r>
            <w:hyperlink r:id="rId13" w:history="1">
              <w:r w:rsidRPr="00B94CF3">
                <w:rPr>
                  <w:rStyle w:val="Hyperlink"/>
                </w:rPr>
                <w:t>Joe@demo.com</w:t>
              </w:r>
            </w:hyperlink>
            <w:r>
              <w:rPr>
                <w:rStyle w:val="Hyperlink"/>
              </w:rPr>
              <w:t>.</w:t>
            </w:r>
          </w:p>
        </w:tc>
        <w:tc>
          <w:tcPr>
            <w:tcW w:w="3847" w:type="dxa"/>
          </w:tcPr>
          <w:p w14:paraId="690F96D0" w14:textId="2B083548" w:rsidR="00685171" w:rsidRDefault="00685171" w:rsidP="00685171">
            <w:r>
              <w:t>Redirected to login page.</w:t>
            </w:r>
          </w:p>
        </w:tc>
        <w:tc>
          <w:tcPr>
            <w:tcW w:w="2901" w:type="dxa"/>
          </w:tcPr>
          <w:p w14:paraId="74F0D422" w14:textId="771C982D" w:rsidR="00685171" w:rsidRDefault="00685171" w:rsidP="00685171">
            <w:r>
              <w:t>X  Yes</w:t>
            </w:r>
          </w:p>
          <w:p w14:paraId="56071968" w14:textId="77777777" w:rsidR="00685171" w:rsidRDefault="00685171" w:rsidP="00685171">
            <w:r>
              <w:t xml:space="preserve">□  No, reason/action taken: </w:t>
            </w:r>
          </w:p>
          <w:p w14:paraId="1619868D" w14:textId="77777777" w:rsidR="00685171" w:rsidRDefault="00685171" w:rsidP="00685171"/>
        </w:tc>
        <w:tc>
          <w:tcPr>
            <w:tcW w:w="1832" w:type="dxa"/>
          </w:tcPr>
          <w:p w14:paraId="6C4B92A8" w14:textId="0A048367" w:rsidR="00685171" w:rsidRDefault="00685171" w:rsidP="00685171">
            <w:r w:rsidRPr="005F5674">
              <w:t>AFL 5/10/18</w:t>
            </w:r>
          </w:p>
        </w:tc>
      </w:tr>
      <w:tr w:rsidR="00685171" w14:paraId="455786F8" w14:textId="77777777" w:rsidTr="0002462B">
        <w:trPr>
          <w:cantSplit/>
        </w:trPr>
        <w:tc>
          <w:tcPr>
            <w:tcW w:w="1348" w:type="dxa"/>
          </w:tcPr>
          <w:p w14:paraId="20AB086C" w14:textId="03974CA8" w:rsidR="00685171" w:rsidRDefault="00685171" w:rsidP="00685171">
            <w:r>
              <w:t>42</w:t>
            </w:r>
          </w:p>
        </w:tc>
        <w:tc>
          <w:tcPr>
            <w:tcW w:w="4371" w:type="dxa"/>
          </w:tcPr>
          <w:p w14:paraId="5C6EEA1B" w14:textId="4E48BB55" w:rsidR="00685171" w:rsidRDefault="00685171" w:rsidP="00685171">
            <w:r>
              <w:t xml:space="preserve">Sign in as </w:t>
            </w:r>
            <w:hyperlink r:id="rId14" w:history="1">
              <w:r w:rsidRPr="00B94CF3">
                <w:rPr>
                  <w:rStyle w:val="Hyperlink"/>
                </w:rPr>
                <w:t>Jane@demo.com</w:t>
              </w:r>
            </w:hyperlink>
            <w:r>
              <w:t xml:space="preserve"> and select the Inventory module.</w:t>
            </w:r>
          </w:p>
        </w:tc>
        <w:tc>
          <w:tcPr>
            <w:tcW w:w="3847" w:type="dxa"/>
          </w:tcPr>
          <w:p w14:paraId="2617E39A" w14:textId="6E7CEE88" w:rsidR="00685171" w:rsidRDefault="00685171" w:rsidP="00685171">
            <w:r>
              <w:t>You are logged in and directed to the main inventory screen.</w:t>
            </w:r>
          </w:p>
        </w:tc>
        <w:tc>
          <w:tcPr>
            <w:tcW w:w="2901" w:type="dxa"/>
          </w:tcPr>
          <w:p w14:paraId="49D7B870" w14:textId="65C37848" w:rsidR="00685171" w:rsidRDefault="00685171" w:rsidP="00685171">
            <w:r>
              <w:t>X  Yes</w:t>
            </w:r>
          </w:p>
          <w:p w14:paraId="73CB8337" w14:textId="77777777" w:rsidR="00685171" w:rsidRDefault="00685171" w:rsidP="00685171">
            <w:r>
              <w:t xml:space="preserve">□  No, reason/action taken: </w:t>
            </w:r>
          </w:p>
          <w:p w14:paraId="7D8363F5" w14:textId="77777777" w:rsidR="00685171" w:rsidRDefault="00685171" w:rsidP="00685171"/>
        </w:tc>
        <w:tc>
          <w:tcPr>
            <w:tcW w:w="1832" w:type="dxa"/>
          </w:tcPr>
          <w:p w14:paraId="349EA61D" w14:textId="1386D768" w:rsidR="00685171" w:rsidRDefault="00685171" w:rsidP="00685171">
            <w:r w:rsidRPr="005F5674">
              <w:t>AFL 5/10/18</w:t>
            </w:r>
          </w:p>
        </w:tc>
      </w:tr>
      <w:tr w:rsidR="00685171" w14:paraId="3AE67634" w14:textId="77777777" w:rsidTr="0002462B">
        <w:trPr>
          <w:cantSplit/>
        </w:trPr>
        <w:tc>
          <w:tcPr>
            <w:tcW w:w="1348" w:type="dxa"/>
          </w:tcPr>
          <w:p w14:paraId="39470171" w14:textId="4DD31260" w:rsidR="00685171" w:rsidRDefault="00685171" w:rsidP="00685171">
            <w:r>
              <w:t>43</w:t>
            </w:r>
          </w:p>
        </w:tc>
        <w:tc>
          <w:tcPr>
            <w:tcW w:w="4371" w:type="dxa"/>
          </w:tcPr>
          <w:p w14:paraId="740F1866" w14:textId="2FCAFDAF" w:rsidR="00685171" w:rsidRDefault="00685171" w:rsidP="00685171">
            <w:r>
              <w:t>Create a ‘bin’ in your user-added location (&lt;Release Name&gt; &lt;Browser&gt; &lt;Date&gt;)-Cabinet 1-1, name it ‘Bin 1’, add a barcode and select ‘submit’.</w:t>
            </w:r>
          </w:p>
        </w:tc>
        <w:tc>
          <w:tcPr>
            <w:tcW w:w="3847" w:type="dxa"/>
          </w:tcPr>
          <w:p w14:paraId="022804C8" w14:textId="1972FBD1" w:rsidR="00685171" w:rsidRDefault="00685171" w:rsidP="00685171">
            <w:r>
              <w:t>The new bin is created under Cabinet 1-1.</w:t>
            </w:r>
          </w:p>
        </w:tc>
        <w:tc>
          <w:tcPr>
            <w:tcW w:w="2901" w:type="dxa"/>
          </w:tcPr>
          <w:p w14:paraId="6FD70AEB" w14:textId="37CC609B" w:rsidR="00685171" w:rsidRDefault="00685171" w:rsidP="00685171">
            <w:r>
              <w:t>X  Yes</w:t>
            </w:r>
          </w:p>
          <w:p w14:paraId="27CAD767" w14:textId="77777777" w:rsidR="00685171" w:rsidRDefault="00685171" w:rsidP="00685171">
            <w:r>
              <w:t xml:space="preserve">□  No, reason/action taken: </w:t>
            </w:r>
          </w:p>
          <w:p w14:paraId="544C2CB8" w14:textId="77777777" w:rsidR="00685171" w:rsidRDefault="00685171" w:rsidP="00685171"/>
        </w:tc>
        <w:tc>
          <w:tcPr>
            <w:tcW w:w="1832" w:type="dxa"/>
          </w:tcPr>
          <w:p w14:paraId="095C744D" w14:textId="71F267F7" w:rsidR="00685171" w:rsidRDefault="00685171" w:rsidP="00685171">
            <w:r w:rsidRPr="005F5674">
              <w:t>AFL 5/10/18</w:t>
            </w:r>
          </w:p>
        </w:tc>
      </w:tr>
      <w:tr w:rsidR="00685171" w14:paraId="2BBC6D45" w14:textId="77777777" w:rsidTr="0002462B">
        <w:trPr>
          <w:cantSplit/>
        </w:trPr>
        <w:tc>
          <w:tcPr>
            <w:tcW w:w="1348" w:type="dxa"/>
          </w:tcPr>
          <w:p w14:paraId="73D4266A" w14:textId="5CD58231" w:rsidR="00685171" w:rsidRDefault="00685171" w:rsidP="00685171">
            <w:r>
              <w:t>44</w:t>
            </w:r>
          </w:p>
        </w:tc>
        <w:tc>
          <w:tcPr>
            <w:tcW w:w="4371" w:type="dxa"/>
          </w:tcPr>
          <w:p w14:paraId="2CD2943D" w14:textId="44BA4F6A" w:rsidR="00685171" w:rsidRDefault="00685171" w:rsidP="00685171">
            <w:r>
              <w:t>Right click on the bin and verify that edit is not listed as an option.</w:t>
            </w:r>
          </w:p>
        </w:tc>
        <w:tc>
          <w:tcPr>
            <w:tcW w:w="3847" w:type="dxa"/>
          </w:tcPr>
          <w:p w14:paraId="258DB902" w14:textId="2C3B78F0" w:rsidR="00685171" w:rsidRDefault="00685171" w:rsidP="00685171">
            <w:r>
              <w:t>Edit is not an option in the menu.</w:t>
            </w:r>
          </w:p>
        </w:tc>
        <w:tc>
          <w:tcPr>
            <w:tcW w:w="2901" w:type="dxa"/>
          </w:tcPr>
          <w:p w14:paraId="009B4D02" w14:textId="21E5255A" w:rsidR="00685171" w:rsidRDefault="00685171" w:rsidP="00685171">
            <w:r>
              <w:t>X  Yes</w:t>
            </w:r>
          </w:p>
          <w:p w14:paraId="60E5F395" w14:textId="77777777" w:rsidR="00685171" w:rsidRDefault="00685171" w:rsidP="00685171">
            <w:r>
              <w:t xml:space="preserve">□  No, reason/action taken: </w:t>
            </w:r>
          </w:p>
          <w:p w14:paraId="48FF5B31" w14:textId="77777777" w:rsidR="00685171" w:rsidRDefault="00685171" w:rsidP="00685171"/>
        </w:tc>
        <w:tc>
          <w:tcPr>
            <w:tcW w:w="1832" w:type="dxa"/>
          </w:tcPr>
          <w:p w14:paraId="075A3BFF" w14:textId="2CD2D3AD" w:rsidR="00685171" w:rsidRDefault="00685171" w:rsidP="00685171">
            <w:r w:rsidRPr="005F5674">
              <w:t>AFL 5/10/18</w:t>
            </w:r>
          </w:p>
        </w:tc>
      </w:tr>
      <w:tr w:rsidR="00685171" w14:paraId="18E08C22" w14:textId="77777777" w:rsidTr="0002462B">
        <w:trPr>
          <w:cantSplit/>
        </w:trPr>
        <w:tc>
          <w:tcPr>
            <w:tcW w:w="1348" w:type="dxa"/>
          </w:tcPr>
          <w:p w14:paraId="3D16D61C" w14:textId="777D34C9" w:rsidR="00685171" w:rsidRDefault="00685171" w:rsidP="00685171">
            <w:r>
              <w:t>45</w:t>
            </w:r>
          </w:p>
        </w:tc>
        <w:tc>
          <w:tcPr>
            <w:tcW w:w="4371" w:type="dxa"/>
          </w:tcPr>
          <w:p w14:paraId="3020B2B6" w14:textId="5AD1BE9E" w:rsidR="00685171" w:rsidRDefault="00685171" w:rsidP="00685171">
            <w:r>
              <w:t xml:space="preserve">Sign out as </w:t>
            </w:r>
            <w:hyperlink r:id="rId15" w:history="1">
              <w:r w:rsidRPr="00B94CF3">
                <w:rPr>
                  <w:rStyle w:val="Hyperlink"/>
                </w:rPr>
                <w:t>Jane@demo.com</w:t>
              </w:r>
            </w:hyperlink>
            <w:r>
              <w:rPr>
                <w:rStyle w:val="Hyperlink"/>
              </w:rPr>
              <w:t>.</w:t>
            </w:r>
          </w:p>
        </w:tc>
        <w:tc>
          <w:tcPr>
            <w:tcW w:w="3847" w:type="dxa"/>
          </w:tcPr>
          <w:p w14:paraId="7174AEFB" w14:textId="4F1F5A66" w:rsidR="00685171" w:rsidRDefault="00685171" w:rsidP="00685171">
            <w:r>
              <w:t>Return to login screen.</w:t>
            </w:r>
          </w:p>
        </w:tc>
        <w:tc>
          <w:tcPr>
            <w:tcW w:w="2901" w:type="dxa"/>
          </w:tcPr>
          <w:p w14:paraId="00DBD57F" w14:textId="3F8F5181" w:rsidR="00685171" w:rsidRDefault="00685171" w:rsidP="00685171">
            <w:r>
              <w:t>X  Yes</w:t>
            </w:r>
          </w:p>
          <w:p w14:paraId="0C9A25D5" w14:textId="77777777" w:rsidR="00685171" w:rsidRDefault="00685171" w:rsidP="00685171">
            <w:r>
              <w:t xml:space="preserve">□  No, reason/action taken: </w:t>
            </w:r>
          </w:p>
          <w:p w14:paraId="2469BC3C" w14:textId="77777777" w:rsidR="00685171" w:rsidRDefault="00685171" w:rsidP="00685171"/>
        </w:tc>
        <w:tc>
          <w:tcPr>
            <w:tcW w:w="1832" w:type="dxa"/>
          </w:tcPr>
          <w:p w14:paraId="076716C1" w14:textId="7CD0578A" w:rsidR="00685171" w:rsidRDefault="00685171" w:rsidP="00685171">
            <w:r w:rsidRPr="005F5674">
              <w:t>AFL 5/10/18</w:t>
            </w:r>
          </w:p>
        </w:tc>
      </w:tr>
    </w:tbl>
    <w:p w14:paraId="1C624E46" w14:textId="77777777" w:rsidR="00EB4894" w:rsidRPr="00A028EE" w:rsidRDefault="00EB4894" w:rsidP="00EB4894">
      <w:pPr>
        <w:rPr>
          <w:b/>
        </w:rPr>
      </w:pPr>
      <w:r w:rsidRPr="00A028EE">
        <w:rPr>
          <w:b/>
        </w:rPr>
        <w:t>Reviewed By:</w:t>
      </w:r>
    </w:p>
    <w:p w14:paraId="02618782" w14:textId="77777777" w:rsidR="00EB4894" w:rsidRDefault="00EB4894" w:rsidP="00EB4894">
      <w:r>
        <w:t>The entries in this section were reviewed by the undersigned and confirmed to be filled out completely.</w:t>
      </w:r>
    </w:p>
    <w:p w14:paraId="729842EA" w14:textId="77777777" w:rsidR="00EB4894" w:rsidRDefault="00EB4894" w:rsidP="00EB4894"/>
    <w:p w14:paraId="564C1028" w14:textId="383D6A5B" w:rsidR="000D03CD" w:rsidRPr="00A028EE" w:rsidRDefault="00EB4894" w:rsidP="00EB4894">
      <w:pPr>
        <w:rPr>
          <w:u w:val="single"/>
        </w:rPr>
      </w:pPr>
      <w:r w:rsidRPr="00A028EE">
        <w:rPr>
          <w:u w:val="single"/>
        </w:rPr>
        <w:tab/>
      </w:r>
      <w:r w:rsidR="007C7C0A">
        <w:rPr>
          <w:u w:val="single"/>
        </w:rPr>
        <w:t>Kate Hardy</w:t>
      </w:r>
      <w:r w:rsidRPr="00A028EE">
        <w:rPr>
          <w:u w:val="single"/>
        </w:rPr>
        <w:tab/>
      </w:r>
      <w:r>
        <w:rPr>
          <w:u w:val="single"/>
        </w:rPr>
        <w:tab/>
      </w:r>
      <w:r w:rsidRPr="00A028EE">
        <w:rPr>
          <w:u w:val="single"/>
        </w:rPr>
        <w:tab/>
      </w:r>
      <w:r w:rsidRPr="00A028EE">
        <w:tab/>
      </w:r>
      <w:r>
        <w:rPr>
          <w:u w:val="single"/>
        </w:rPr>
        <w:tab/>
      </w:r>
      <w:r w:rsidR="00685171">
        <w:rPr>
          <w:u w:val="single"/>
        </w:rPr>
        <w:t>5/10</w:t>
      </w:r>
      <w:r w:rsidR="00265CA6">
        <w:rPr>
          <w:u w:val="single"/>
        </w:rPr>
        <w:t>/18</w:t>
      </w:r>
      <w:r>
        <w:rPr>
          <w:u w:val="single"/>
        </w:rPr>
        <w:tab/>
      </w:r>
    </w:p>
    <w:p w14:paraId="1A7AA992" w14:textId="0A8D8B47" w:rsidR="009E0606" w:rsidRDefault="00EB4894">
      <w:r>
        <w:t>Name</w:t>
      </w:r>
      <w:r>
        <w:tab/>
      </w:r>
      <w:r>
        <w:tab/>
      </w:r>
      <w:r>
        <w:tab/>
      </w:r>
      <w:r>
        <w:tab/>
      </w:r>
      <w:r>
        <w:tab/>
      </w:r>
      <w:r>
        <w:tab/>
        <w:t>Date</w:t>
      </w:r>
    </w:p>
    <w:tbl>
      <w:tblPr>
        <w:tblStyle w:val="TableGrid"/>
        <w:tblW w:w="14299" w:type="dxa"/>
        <w:tblLook w:val="04A0" w:firstRow="1" w:lastRow="0" w:firstColumn="1" w:lastColumn="0" w:noHBand="0" w:noVBand="1"/>
      </w:tblPr>
      <w:tblGrid>
        <w:gridCol w:w="1348"/>
        <w:gridCol w:w="4371"/>
        <w:gridCol w:w="3847"/>
        <w:gridCol w:w="2901"/>
        <w:gridCol w:w="1832"/>
      </w:tblGrid>
      <w:tr w:rsidR="00A11DD1" w14:paraId="087CD179" w14:textId="77777777" w:rsidTr="002443C2">
        <w:trPr>
          <w:cantSplit/>
          <w:tblHeader/>
        </w:trPr>
        <w:tc>
          <w:tcPr>
            <w:tcW w:w="14299" w:type="dxa"/>
            <w:gridSpan w:val="5"/>
          </w:tcPr>
          <w:p w14:paraId="6EC7F7DD" w14:textId="77777777" w:rsidR="00A11DD1" w:rsidRPr="00B34D84" w:rsidRDefault="00A11DD1" w:rsidP="002443C2">
            <w:pPr>
              <w:rPr>
                <w:b/>
              </w:rPr>
            </w:pPr>
            <w:r w:rsidRPr="00B34D84">
              <w:rPr>
                <w:b/>
              </w:rPr>
              <w:lastRenderedPageBreak/>
              <w:t xml:space="preserve">Module </w:t>
            </w:r>
            <w:r>
              <w:rPr>
                <w:b/>
              </w:rPr>
              <w:t>3</w:t>
            </w:r>
            <w:r w:rsidRPr="00B34D84">
              <w:rPr>
                <w:b/>
              </w:rPr>
              <w:t>:</w:t>
            </w:r>
            <w:r>
              <w:rPr>
                <w:b/>
              </w:rPr>
              <w:t xml:space="preserve"> Bulk </w:t>
            </w:r>
            <w:r w:rsidR="003C309F">
              <w:rPr>
                <w:b/>
              </w:rPr>
              <w:t>Actions</w:t>
            </w:r>
          </w:p>
        </w:tc>
      </w:tr>
      <w:tr w:rsidR="00A11DD1" w:rsidRPr="00547089" w14:paraId="18FE84EE" w14:textId="77777777" w:rsidTr="002443C2">
        <w:trPr>
          <w:cantSplit/>
          <w:tblHeader/>
        </w:trPr>
        <w:tc>
          <w:tcPr>
            <w:tcW w:w="1348" w:type="dxa"/>
          </w:tcPr>
          <w:p w14:paraId="377CCFEC" w14:textId="77777777" w:rsidR="00A11DD1" w:rsidRPr="00547089" w:rsidRDefault="00A11DD1" w:rsidP="002443C2">
            <w:pPr>
              <w:rPr>
                <w:b/>
              </w:rPr>
            </w:pPr>
            <w:r w:rsidRPr="00547089">
              <w:rPr>
                <w:b/>
              </w:rPr>
              <w:t>Test Step</w:t>
            </w:r>
          </w:p>
        </w:tc>
        <w:tc>
          <w:tcPr>
            <w:tcW w:w="4371" w:type="dxa"/>
          </w:tcPr>
          <w:p w14:paraId="4A4156B8" w14:textId="77777777" w:rsidR="00A11DD1" w:rsidRPr="00547089" w:rsidRDefault="00A11DD1" w:rsidP="002443C2">
            <w:pPr>
              <w:rPr>
                <w:b/>
              </w:rPr>
            </w:pPr>
            <w:r w:rsidRPr="00547089">
              <w:rPr>
                <w:b/>
              </w:rPr>
              <w:t>Test</w:t>
            </w:r>
          </w:p>
        </w:tc>
        <w:tc>
          <w:tcPr>
            <w:tcW w:w="3847" w:type="dxa"/>
          </w:tcPr>
          <w:p w14:paraId="47A89D58" w14:textId="77777777" w:rsidR="00A11DD1" w:rsidRPr="00547089" w:rsidRDefault="00A11DD1" w:rsidP="002443C2">
            <w:pPr>
              <w:rPr>
                <w:b/>
              </w:rPr>
            </w:pPr>
            <w:r w:rsidRPr="00547089">
              <w:rPr>
                <w:b/>
              </w:rPr>
              <w:t>Expected Result</w:t>
            </w:r>
          </w:p>
        </w:tc>
        <w:tc>
          <w:tcPr>
            <w:tcW w:w="2901" w:type="dxa"/>
          </w:tcPr>
          <w:p w14:paraId="2AA92445" w14:textId="77777777" w:rsidR="00A11DD1" w:rsidRPr="00547089" w:rsidRDefault="00A11DD1" w:rsidP="002443C2">
            <w:pPr>
              <w:rPr>
                <w:b/>
              </w:rPr>
            </w:pPr>
            <w:r w:rsidRPr="00547089">
              <w:rPr>
                <w:b/>
              </w:rPr>
              <w:t>Actual Result</w:t>
            </w:r>
            <w:r>
              <w:rPr>
                <w:b/>
              </w:rPr>
              <w:t xml:space="preserve"> meets Expected Result?</w:t>
            </w:r>
          </w:p>
        </w:tc>
        <w:tc>
          <w:tcPr>
            <w:tcW w:w="1832" w:type="dxa"/>
          </w:tcPr>
          <w:p w14:paraId="35E122BD" w14:textId="77777777" w:rsidR="00A11DD1" w:rsidRPr="00547089" w:rsidRDefault="00A11DD1" w:rsidP="002443C2">
            <w:pPr>
              <w:rPr>
                <w:b/>
              </w:rPr>
            </w:pPr>
            <w:r w:rsidRPr="00547089">
              <w:rPr>
                <w:b/>
              </w:rPr>
              <w:t>Executor Initial/Date</w:t>
            </w:r>
          </w:p>
        </w:tc>
      </w:tr>
      <w:tr w:rsidR="00685171" w14:paraId="0A0C6665" w14:textId="77777777" w:rsidTr="002443C2">
        <w:trPr>
          <w:cantSplit/>
        </w:trPr>
        <w:tc>
          <w:tcPr>
            <w:tcW w:w="1348" w:type="dxa"/>
          </w:tcPr>
          <w:p w14:paraId="773E50E2" w14:textId="77777777" w:rsidR="00685171" w:rsidRPr="00547089" w:rsidRDefault="00685171" w:rsidP="00685171">
            <w:r>
              <w:t>1</w:t>
            </w:r>
          </w:p>
        </w:tc>
        <w:tc>
          <w:tcPr>
            <w:tcW w:w="4371" w:type="dxa"/>
          </w:tcPr>
          <w:p w14:paraId="2CB1F7AC" w14:textId="361EC2A1" w:rsidR="00685171" w:rsidRPr="00547089" w:rsidRDefault="00685171" w:rsidP="00685171">
            <w:r>
              <w:t xml:space="preserve">Sign is as </w:t>
            </w:r>
            <w:hyperlink r:id="rId16" w:history="1">
              <w:r w:rsidRPr="0089065A">
                <w:rPr>
                  <w:rStyle w:val="Hyperlink"/>
                </w:rPr>
                <w:t>Joe@demo.com</w:t>
              </w:r>
            </w:hyperlink>
            <w:r>
              <w:t xml:space="preserve"> and select the Inventory module</w:t>
            </w:r>
          </w:p>
        </w:tc>
        <w:tc>
          <w:tcPr>
            <w:tcW w:w="3847" w:type="dxa"/>
          </w:tcPr>
          <w:p w14:paraId="427747D8" w14:textId="5242240F" w:rsidR="00685171" w:rsidRPr="00547089" w:rsidRDefault="00685171" w:rsidP="00685171">
            <w:r>
              <w:t xml:space="preserve">You are logged in and arrive at the main inventory page. </w:t>
            </w:r>
          </w:p>
        </w:tc>
        <w:tc>
          <w:tcPr>
            <w:tcW w:w="2901" w:type="dxa"/>
          </w:tcPr>
          <w:p w14:paraId="750BF272" w14:textId="2F88F029" w:rsidR="00685171" w:rsidRDefault="00685171" w:rsidP="00685171">
            <w:r>
              <w:t>X  Yes</w:t>
            </w:r>
          </w:p>
          <w:p w14:paraId="6660FC78" w14:textId="77777777" w:rsidR="00685171" w:rsidRPr="00547089" w:rsidRDefault="00685171" w:rsidP="00685171">
            <w:r>
              <w:t xml:space="preserve">□  No, reason/action taken: </w:t>
            </w:r>
          </w:p>
        </w:tc>
        <w:tc>
          <w:tcPr>
            <w:tcW w:w="1832" w:type="dxa"/>
          </w:tcPr>
          <w:p w14:paraId="31C26794" w14:textId="39DC8FA8" w:rsidR="00685171" w:rsidRPr="00547089" w:rsidRDefault="00685171" w:rsidP="00685171">
            <w:r w:rsidRPr="00C77270">
              <w:t>AFL 5/10/18</w:t>
            </w:r>
          </w:p>
        </w:tc>
      </w:tr>
      <w:tr w:rsidR="00685171" w14:paraId="5A540EAC" w14:textId="77777777" w:rsidTr="002443C2">
        <w:trPr>
          <w:cantSplit/>
        </w:trPr>
        <w:tc>
          <w:tcPr>
            <w:tcW w:w="1348" w:type="dxa"/>
          </w:tcPr>
          <w:p w14:paraId="18C0EB10" w14:textId="77777777" w:rsidR="00685171" w:rsidRPr="00547089" w:rsidRDefault="00685171" w:rsidP="00685171">
            <w:r>
              <w:t>2</w:t>
            </w:r>
          </w:p>
        </w:tc>
        <w:tc>
          <w:tcPr>
            <w:tcW w:w="4371" w:type="dxa"/>
          </w:tcPr>
          <w:p w14:paraId="3C068B65" w14:textId="23E932F9" w:rsidR="00685171" w:rsidRPr="00547089" w:rsidRDefault="00685171" w:rsidP="00685171">
            <w:r>
              <w:t>Hover over the Bulk Operations menu.</w:t>
            </w:r>
          </w:p>
        </w:tc>
        <w:tc>
          <w:tcPr>
            <w:tcW w:w="3847" w:type="dxa"/>
          </w:tcPr>
          <w:p w14:paraId="621E7F93" w14:textId="50C5CAAA" w:rsidR="00685171" w:rsidRPr="00547089" w:rsidRDefault="00685171" w:rsidP="00685171">
            <w:r>
              <w:t>A list of bulk actions displays.</w:t>
            </w:r>
          </w:p>
        </w:tc>
        <w:tc>
          <w:tcPr>
            <w:tcW w:w="2901" w:type="dxa"/>
          </w:tcPr>
          <w:p w14:paraId="47111B18" w14:textId="29821E19" w:rsidR="00685171" w:rsidRDefault="00685171" w:rsidP="00685171">
            <w:r>
              <w:t>X  Yes</w:t>
            </w:r>
          </w:p>
          <w:p w14:paraId="764948BF" w14:textId="77777777" w:rsidR="00685171" w:rsidRDefault="00685171" w:rsidP="00685171">
            <w:r>
              <w:t xml:space="preserve">□  No, reason/action taken: </w:t>
            </w:r>
          </w:p>
          <w:p w14:paraId="7478D034" w14:textId="77777777" w:rsidR="00685171" w:rsidRPr="00547089" w:rsidRDefault="00685171" w:rsidP="00685171"/>
        </w:tc>
        <w:tc>
          <w:tcPr>
            <w:tcW w:w="1832" w:type="dxa"/>
          </w:tcPr>
          <w:p w14:paraId="59D84ECE" w14:textId="127947FD" w:rsidR="00685171" w:rsidRPr="00547089" w:rsidRDefault="00685171" w:rsidP="00685171">
            <w:r w:rsidRPr="00C77270">
              <w:t>AFL 5/10/18</w:t>
            </w:r>
          </w:p>
        </w:tc>
      </w:tr>
      <w:tr w:rsidR="00685171" w14:paraId="39BB476E" w14:textId="77777777" w:rsidTr="002443C2">
        <w:trPr>
          <w:cantSplit/>
        </w:trPr>
        <w:tc>
          <w:tcPr>
            <w:tcW w:w="1348" w:type="dxa"/>
          </w:tcPr>
          <w:p w14:paraId="65C3D484" w14:textId="77777777" w:rsidR="00685171" w:rsidRPr="00547089" w:rsidRDefault="00685171" w:rsidP="00685171">
            <w:r>
              <w:t>3</w:t>
            </w:r>
          </w:p>
        </w:tc>
        <w:tc>
          <w:tcPr>
            <w:tcW w:w="4371" w:type="dxa"/>
          </w:tcPr>
          <w:p w14:paraId="24BCCBB5" w14:textId="06A7109D" w:rsidR="00685171" w:rsidRPr="00612106" w:rsidRDefault="00685171" w:rsidP="00685171">
            <w:r>
              <w:t>Select ‘Bulk Check Out’.</w:t>
            </w:r>
          </w:p>
        </w:tc>
        <w:tc>
          <w:tcPr>
            <w:tcW w:w="3847" w:type="dxa"/>
          </w:tcPr>
          <w:p w14:paraId="79DFACFA" w14:textId="77139BCA" w:rsidR="00685171" w:rsidRPr="000D218B" w:rsidRDefault="00685171" w:rsidP="00685171">
            <w:r>
              <w:t>A display opens for barcode entry.</w:t>
            </w:r>
          </w:p>
        </w:tc>
        <w:tc>
          <w:tcPr>
            <w:tcW w:w="2901" w:type="dxa"/>
          </w:tcPr>
          <w:p w14:paraId="14FBE4F0" w14:textId="6DFD6D96" w:rsidR="00685171" w:rsidRDefault="00685171" w:rsidP="00685171">
            <w:r>
              <w:t>X  Yes</w:t>
            </w:r>
          </w:p>
          <w:p w14:paraId="1E8A973E" w14:textId="77777777" w:rsidR="00685171" w:rsidRDefault="00685171" w:rsidP="00685171">
            <w:r>
              <w:t xml:space="preserve">□  No, reason/action taken: </w:t>
            </w:r>
          </w:p>
          <w:p w14:paraId="45D8E703" w14:textId="77777777" w:rsidR="00685171" w:rsidRPr="00547089" w:rsidRDefault="00685171" w:rsidP="00685171"/>
        </w:tc>
        <w:tc>
          <w:tcPr>
            <w:tcW w:w="1832" w:type="dxa"/>
          </w:tcPr>
          <w:p w14:paraId="2D232E7D" w14:textId="030BD42B" w:rsidR="00685171" w:rsidRPr="00547089" w:rsidRDefault="00685171" w:rsidP="00685171">
            <w:r w:rsidRPr="00C77270">
              <w:t>AFL 5/10/18</w:t>
            </w:r>
          </w:p>
        </w:tc>
      </w:tr>
      <w:tr w:rsidR="00685171" w14:paraId="53114FFC" w14:textId="77777777" w:rsidTr="002443C2">
        <w:trPr>
          <w:cantSplit/>
        </w:trPr>
        <w:tc>
          <w:tcPr>
            <w:tcW w:w="1348" w:type="dxa"/>
          </w:tcPr>
          <w:p w14:paraId="60B00E84" w14:textId="77777777" w:rsidR="00685171" w:rsidRDefault="00685171" w:rsidP="00685171">
            <w:r>
              <w:t>4</w:t>
            </w:r>
          </w:p>
        </w:tc>
        <w:tc>
          <w:tcPr>
            <w:tcW w:w="4371" w:type="dxa"/>
          </w:tcPr>
          <w:p w14:paraId="5D29C9B3" w14:textId="1E055E36" w:rsidR="00685171" w:rsidRDefault="00685171" w:rsidP="00685171">
            <w:r>
              <w:t xml:space="preserve">Add the barcodes recorded in step 2.18 and select OK. </w:t>
            </w:r>
          </w:p>
        </w:tc>
        <w:tc>
          <w:tcPr>
            <w:tcW w:w="3847" w:type="dxa"/>
          </w:tcPr>
          <w:p w14:paraId="272BB983" w14:textId="1C17D1B9" w:rsidR="00685171" w:rsidRDefault="00685171" w:rsidP="00685171">
            <w:r>
              <w:t xml:space="preserve">A message displays confirming that the action was completed. </w:t>
            </w:r>
          </w:p>
        </w:tc>
        <w:tc>
          <w:tcPr>
            <w:tcW w:w="2901" w:type="dxa"/>
          </w:tcPr>
          <w:p w14:paraId="53789621" w14:textId="29439EA7" w:rsidR="00685171" w:rsidRDefault="00685171" w:rsidP="00685171">
            <w:r>
              <w:t>X  Yes</w:t>
            </w:r>
          </w:p>
          <w:p w14:paraId="54244B06" w14:textId="77777777" w:rsidR="00685171" w:rsidRDefault="00685171" w:rsidP="00685171">
            <w:r>
              <w:t xml:space="preserve">□  No, reason/action taken: </w:t>
            </w:r>
          </w:p>
          <w:p w14:paraId="0F5F199F" w14:textId="77777777" w:rsidR="00685171" w:rsidRDefault="00685171" w:rsidP="00685171"/>
        </w:tc>
        <w:tc>
          <w:tcPr>
            <w:tcW w:w="1832" w:type="dxa"/>
          </w:tcPr>
          <w:p w14:paraId="4E66A694" w14:textId="12DDA671" w:rsidR="00685171" w:rsidRPr="00547089" w:rsidRDefault="00685171" w:rsidP="00685171">
            <w:r w:rsidRPr="00C77270">
              <w:t>AFL 5/10/18</w:t>
            </w:r>
          </w:p>
        </w:tc>
      </w:tr>
      <w:tr w:rsidR="00685171" w14:paraId="17E53DA0" w14:textId="77777777" w:rsidTr="002443C2">
        <w:trPr>
          <w:cantSplit/>
        </w:trPr>
        <w:tc>
          <w:tcPr>
            <w:tcW w:w="1348" w:type="dxa"/>
          </w:tcPr>
          <w:p w14:paraId="6091966F" w14:textId="19A4FBD9" w:rsidR="00685171" w:rsidRDefault="00685171" w:rsidP="00685171">
            <w:r>
              <w:t>5</w:t>
            </w:r>
          </w:p>
        </w:tc>
        <w:tc>
          <w:tcPr>
            <w:tcW w:w="4371" w:type="dxa"/>
          </w:tcPr>
          <w:p w14:paraId="4C45161C" w14:textId="0309D3C5" w:rsidR="00685171" w:rsidRDefault="00685171" w:rsidP="00685171">
            <w:r>
              <w:t>Navigate to the ‘Checked Out’ area in the tree.</w:t>
            </w:r>
          </w:p>
        </w:tc>
        <w:tc>
          <w:tcPr>
            <w:tcW w:w="3847" w:type="dxa"/>
          </w:tcPr>
          <w:p w14:paraId="116E1EB2" w14:textId="58A1AC98" w:rsidR="00685171" w:rsidRDefault="00685171" w:rsidP="00685171">
            <w:r>
              <w:t>The three containers are listed in the ‘Checked Out’ area.</w:t>
            </w:r>
          </w:p>
        </w:tc>
        <w:tc>
          <w:tcPr>
            <w:tcW w:w="2901" w:type="dxa"/>
          </w:tcPr>
          <w:p w14:paraId="06475A01" w14:textId="4B24B7CB" w:rsidR="00685171" w:rsidRDefault="00685171" w:rsidP="00685171">
            <w:r>
              <w:t>X  Yes</w:t>
            </w:r>
          </w:p>
          <w:p w14:paraId="7A549354" w14:textId="77777777" w:rsidR="00685171" w:rsidRDefault="00685171" w:rsidP="00685171">
            <w:r>
              <w:t xml:space="preserve">□  No, reason/action taken: </w:t>
            </w:r>
          </w:p>
          <w:p w14:paraId="489C4311" w14:textId="77777777" w:rsidR="00685171" w:rsidRDefault="00685171" w:rsidP="00685171"/>
        </w:tc>
        <w:tc>
          <w:tcPr>
            <w:tcW w:w="1832" w:type="dxa"/>
          </w:tcPr>
          <w:p w14:paraId="2DC5CA0E" w14:textId="2B159F3B" w:rsidR="00685171" w:rsidRPr="00547089" w:rsidRDefault="00685171" w:rsidP="00685171">
            <w:r w:rsidRPr="00C77270">
              <w:t>AFL 5/10/18</w:t>
            </w:r>
          </w:p>
        </w:tc>
      </w:tr>
      <w:tr w:rsidR="00685171" w14:paraId="37C23CD7" w14:textId="77777777" w:rsidTr="002443C2">
        <w:trPr>
          <w:cantSplit/>
        </w:trPr>
        <w:tc>
          <w:tcPr>
            <w:tcW w:w="1348" w:type="dxa"/>
          </w:tcPr>
          <w:p w14:paraId="73ED108A" w14:textId="671E02D1" w:rsidR="00685171" w:rsidRDefault="00685171" w:rsidP="00685171">
            <w:r>
              <w:t>6</w:t>
            </w:r>
          </w:p>
        </w:tc>
        <w:tc>
          <w:tcPr>
            <w:tcW w:w="4371" w:type="dxa"/>
          </w:tcPr>
          <w:p w14:paraId="5ECB93E0" w14:textId="0C5EC5BF" w:rsidR="00685171" w:rsidRDefault="00685171" w:rsidP="00685171">
            <w:r>
              <w:t>Select one of the three containers and check audit trail for ‘Checked Out’ action including:</w:t>
            </w:r>
          </w:p>
          <w:p w14:paraId="55D53EC8" w14:textId="77777777" w:rsidR="00685171" w:rsidRDefault="00685171" w:rsidP="00685171">
            <w:pPr>
              <w:pStyle w:val="ListParagraph"/>
              <w:numPr>
                <w:ilvl w:val="0"/>
                <w:numId w:val="9"/>
              </w:numPr>
            </w:pPr>
            <w:r>
              <w:t>User name</w:t>
            </w:r>
          </w:p>
          <w:p w14:paraId="68A072F2" w14:textId="6CF65050" w:rsidR="00685171" w:rsidRDefault="00685171" w:rsidP="00685171">
            <w:pPr>
              <w:pStyle w:val="ListParagraph"/>
              <w:numPr>
                <w:ilvl w:val="0"/>
                <w:numId w:val="9"/>
              </w:numPr>
            </w:pPr>
            <w:r>
              <w:t>Date with timestamp</w:t>
            </w:r>
          </w:p>
        </w:tc>
        <w:tc>
          <w:tcPr>
            <w:tcW w:w="3847" w:type="dxa"/>
          </w:tcPr>
          <w:p w14:paraId="6E668EA5" w14:textId="600B1F02" w:rsidR="00685171" w:rsidRDefault="00685171" w:rsidP="00685171">
            <w:r>
              <w:t>All audit trail information is recorded and displays on the page.</w:t>
            </w:r>
          </w:p>
        </w:tc>
        <w:tc>
          <w:tcPr>
            <w:tcW w:w="2901" w:type="dxa"/>
          </w:tcPr>
          <w:p w14:paraId="0460BF58" w14:textId="0C63B102" w:rsidR="00685171" w:rsidRDefault="00685171" w:rsidP="00685171">
            <w:r>
              <w:t>X  Yes</w:t>
            </w:r>
          </w:p>
          <w:p w14:paraId="0E993D62" w14:textId="77777777" w:rsidR="00685171" w:rsidRDefault="00685171" w:rsidP="00685171">
            <w:r>
              <w:t xml:space="preserve">□  No, reason/action taken: </w:t>
            </w:r>
          </w:p>
          <w:p w14:paraId="6F7B3CE2" w14:textId="77777777" w:rsidR="00685171" w:rsidRDefault="00685171" w:rsidP="00685171"/>
        </w:tc>
        <w:tc>
          <w:tcPr>
            <w:tcW w:w="1832" w:type="dxa"/>
          </w:tcPr>
          <w:p w14:paraId="65DBAE7F" w14:textId="12B5D478" w:rsidR="00685171" w:rsidRPr="00547089" w:rsidRDefault="00685171" w:rsidP="00685171">
            <w:r w:rsidRPr="00C77270">
              <w:t>AFL 5/10/18</w:t>
            </w:r>
          </w:p>
        </w:tc>
      </w:tr>
      <w:tr w:rsidR="00685171" w14:paraId="3AEB5FBC" w14:textId="77777777" w:rsidTr="002443C2">
        <w:trPr>
          <w:cantSplit/>
        </w:trPr>
        <w:tc>
          <w:tcPr>
            <w:tcW w:w="1348" w:type="dxa"/>
          </w:tcPr>
          <w:p w14:paraId="5A3656AE" w14:textId="26001219" w:rsidR="00685171" w:rsidRPr="00547089" w:rsidRDefault="00685171" w:rsidP="00685171">
            <w:r>
              <w:t>7</w:t>
            </w:r>
          </w:p>
        </w:tc>
        <w:tc>
          <w:tcPr>
            <w:tcW w:w="4371" w:type="dxa"/>
          </w:tcPr>
          <w:p w14:paraId="71A82CC5" w14:textId="46FC6703" w:rsidR="00685171" w:rsidRDefault="00685171" w:rsidP="00685171">
            <w:r>
              <w:t>Hover over Bulk Operations and select ‘Bulk Check In’.</w:t>
            </w:r>
          </w:p>
        </w:tc>
        <w:tc>
          <w:tcPr>
            <w:tcW w:w="3847" w:type="dxa"/>
          </w:tcPr>
          <w:p w14:paraId="5BCA806B" w14:textId="37D2D5F9" w:rsidR="00685171" w:rsidRDefault="00685171" w:rsidP="00685171">
            <w:r>
              <w:t>A display opens for barcode entry.</w:t>
            </w:r>
          </w:p>
        </w:tc>
        <w:tc>
          <w:tcPr>
            <w:tcW w:w="2901" w:type="dxa"/>
          </w:tcPr>
          <w:p w14:paraId="02AD76A5" w14:textId="4238F91C" w:rsidR="00685171" w:rsidRDefault="00685171" w:rsidP="00685171">
            <w:r>
              <w:t>X  Yes</w:t>
            </w:r>
          </w:p>
          <w:p w14:paraId="53AD4F63" w14:textId="77777777" w:rsidR="00685171" w:rsidRDefault="00685171" w:rsidP="00685171">
            <w:r>
              <w:t xml:space="preserve">□  No, reason/action taken: </w:t>
            </w:r>
          </w:p>
          <w:p w14:paraId="3ACB72B1" w14:textId="77777777" w:rsidR="00685171" w:rsidRPr="00547089" w:rsidRDefault="00685171" w:rsidP="00685171"/>
        </w:tc>
        <w:tc>
          <w:tcPr>
            <w:tcW w:w="1832" w:type="dxa"/>
          </w:tcPr>
          <w:p w14:paraId="29FBC618" w14:textId="21815CA8" w:rsidR="00685171" w:rsidRPr="00547089" w:rsidRDefault="00685171" w:rsidP="00685171">
            <w:r w:rsidRPr="00C77270">
              <w:t>AFL 5/10/18</w:t>
            </w:r>
          </w:p>
        </w:tc>
      </w:tr>
      <w:tr w:rsidR="00685171" w14:paraId="03B483B7" w14:textId="77777777" w:rsidTr="00A7470C">
        <w:trPr>
          <w:cantSplit/>
          <w:trHeight w:val="865"/>
        </w:trPr>
        <w:tc>
          <w:tcPr>
            <w:tcW w:w="1348" w:type="dxa"/>
          </w:tcPr>
          <w:p w14:paraId="72C4810A" w14:textId="3773112B" w:rsidR="00685171" w:rsidRPr="00547089" w:rsidRDefault="00685171" w:rsidP="00685171">
            <w:r>
              <w:t>8</w:t>
            </w:r>
          </w:p>
        </w:tc>
        <w:tc>
          <w:tcPr>
            <w:tcW w:w="4371" w:type="dxa"/>
          </w:tcPr>
          <w:p w14:paraId="7797635A" w14:textId="02D95916" w:rsidR="00685171" w:rsidRDefault="00685171" w:rsidP="00685171">
            <w:r>
              <w:t>Add the same three barcodes from step 3.4 and select OK. Navigate to the Cabinet 1-1 location in your user-added location (&lt;Release Name&gt; &lt;Browser&gt; &lt;Date&gt;).</w:t>
            </w:r>
          </w:p>
        </w:tc>
        <w:tc>
          <w:tcPr>
            <w:tcW w:w="3847" w:type="dxa"/>
          </w:tcPr>
          <w:p w14:paraId="05CB6451" w14:textId="673B519E" w:rsidR="00685171" w:rsidRDefault="00685171" w:rsidP="00685171">
            <w:r>
              <w:t>The three samples will now be in the Cabinet 1-1 location.</w:t>
            </w:r>
          </w:p>
        </w:tc>
        <w:tc>
          <w:tcPr>
            <w:tcW w:w="2901" w:type="dxa"/>
          </w:tcPr>
          <w:p w14:paraId="66D42B33" w14:textId="4FA24A39" w:rsidR="00685171" w:rsidRDefault="00685171" w:rsidP="00685171">
            <w:r>
              <w:t>X  Yes</w:t>
            </w:r>
          </w:p>
          <w:p w14:paraId="748A3112" w14:textId="77777777" w:rsidR="00685171" w:rsidRDefault="00685171" w:rsidP="00685171">
            <w:r>
              <w:t xml:space="preserve">□  No, reason/action taken: </w:t>
            </w:r>
          </w:p>
          <w:p w14:paraId="74896ECE" w14:textId="77777777" w:rsidR="00685171" w:rsidRPr="00547089" w:rsidRDefault="00685171" w:rsidP="00685171"/>
        </w:tc>
        <w:tc>
          <w:tcPr>
            <w:tcW w:w="1832" w:type="dxa"/>
          </w:tcPr>
          <w:p w14:paraId="576CCAFF" w14:textId="0C7193F3" w:rsidR="00685171" w:rsidRPr="00547089" w:rsidRDefault="00685171" w:rsidP="00685171">
            <w:r w:rsidRPr="00C77270">
              <w:t>AFL 5/10/18</w:t>
            </w:r>
          </w:p>
        </w:tc>
      </w:tr>
      <w:tr w:rsidR="00DD0076" w14:paraId="273BB992" w14:textId="77777777" w:rsidTr="00A7470C">
        <w:trPr>
          <w:cantSplit/>
          <w:trHeight w:val="865"/>
        </w:trPr>
        <w:tc>
          <w:tcPr>
            <w:tcW w:w="1348" w:type="dxa"/>
          </w:tcPr>
          <w:p w14:paraId="25B377CA" w14:textId="23D04B3F" w:rsidR="00DD0076" w:rsidRDefault="00DD0076" w:rsidP="00DD0076">
            <w:r>
              <w:lastRenderedPageBreak/>
              <w:t>9</w:t>
            </w:r>
          </w:p>
        </w:tc>
        <w:tc>
          <w:tcPr>
            <w:tcW w:w="4371" w:type="dxa"/>
          </w:tcPr>
          <w:p w14:paraId="7CD0A297" w14:textId="2E6EA12A" w:rsidR="00DD0076" w:rsidRDefault="00DD0076" w:rsidP="00DD0076">
            <w:r>
              <w:t>Select one of the three containers and check audit trail for ‘Check In’ action including:</w:t>
            </w:r>
          </w:p>
          <w:p w14:paraId="6AFA6B8C" w14:textId="77777777" w:rsidR="00DD0076" w:rsidRDefault="00DD0076" w:rsidP="00DD0076">
            <w:pPr>
              <w:pStyle w:val="ListParagraph"/>
              <w:numPr>
                <w:ilvl w:val="0"/>
                <w:numId w:val="9"/>
              </w:numPr>
            </w:pPr>
            <w:r>
              <w:t>User name</w:t>
            </w:r>
          </w:p>
          <w:p w14:paraId="7107563F" w14:textId="319A9F5C" w:rsidR="00DD0076" w:rsidRDefault="00DD0076" w:rsidP="00DD0076">
            <w:pPr>
              <w:pStyle w:val="ListParagraph"/>
              <w:numPr>
                <w:ilvl w:val="0"/>
                <w:numId w:val="9"/>
              </w:numPr>
            </w:pPr>
            <w:r>
              <w:t xml:space="preserve">Date with timestamp </w:t>
            </w:r>
          </w:p>
        </w:tc>
        <w:tc>
          <w:tcPr>
            <w:tcW w:w="3847" w:type="dxa"/>
          </w:tcPr>
          <w:p w14:paraId="4184B53C" w14:textId="5BB7A996" w:rsidR="00DD0076" w:rsidRDefault="00DD0076" w:rsidP="00DD0076">
            <w:r>
              <w:t>All audit trail information is recorded and displays on the page.</w:t>
            </w:r>
          </w:p>
        </w:tc>
        <w:tc>
          <w:tcPr>
            <w:tcW w:w="2901" w:type="dxa"/>
          </w:tcPr>
          <w:p w14:paraId="10711958" w14:textId="2E511D90" w:rsidR="00DD0076" w:rsidRDefault="00DD0076" w:rsidP="00DD0076">
            <w:r>
              <w:t>X  Yes</w:t>
            </w:r>
          </w:p>
          <w:p w14:paraId="5DE611C5" w14:textId="77777777" w:rsidR="00DD0076" w:rsidRDefault="00DD0076" w:rsidP="00DD0076">
            <w:r>
              <w:t xml:space="preserve">□  No, reason/action taken: </w:t>
            </w:r>
          </w:p>
          <w:p w14:paraId="1B298C80" w14:textId="77777777" w:rsidR="00DD0076" w:rsidRDefault="00DD0076" w:rsidP="00DD0076"/>
        </w:tc>
        <w:tc>
          <w:tcPr>
            <w:tcW w:w="1832" w:type="dxa"/>
          </w:tcPr>
          <w:p w14:paraId="23FFCBD7" w14:textId="514D2897" w:rsidR="00DD0076" w:rsidRPr="00547089" w:rsidRDefault="00DD0076" w:rsidP="00DD0076">
            <w:r w:rsidRPr="00C77270">
              <w:t>AFL 5/10/18</w:t>
            </w:r>
          </w:p>
        </w:tc>
      </w:tr>
      <w:tr w:rsidR="00DD0076" w14:paraId="7C4A78ED" w14:textId="77777777" w:rsidTr="002443C2">
        <w:trPr>
          <w:cantSplit/>
        </w:trPr>
        <w:tc>
          <w:tcPr>
            <w:tcW w:w="1348" w:type="dxa"/>
          </w:tcPr>
          <w:p w14:paraId="3F2DA63F" w14:textId="18E5DBC0" w:rsidR="00DD0076" w:rsidRPr="00547089" w:rsidRDefault="00DD0076" w:rsidP="00DD0076">
            <w:r>
              <w:t>10</w:t>
            </w:r>
          </w:p>
        </w:tc>
        <w:tc>
          <w:tcPr>
            <w:tcW w:w="4371" w:type="dxa"/>
          </w:tcPr>
          <w:p w14:paraId="554FA384" w14:textId="41A2F58D" w:rsidR="00DD0076" w:rsidRPr="00547089" w:rsidRDefault="00DD0076" w:rsidP="00DD0076">
            <w:r>
              <w:t>Hover over the Bulk operations option and Select ‘Bulk Move’.</w:t>
            </w:r>
          </w:p>
        </w:tc>
        <w:tc>
          <w:tcPr>
            <w:tcW w:w="3847" w:type="dxa"/>
          </w:tcPr>
          <w:p w14:paraId="6B40D69E" w14:textId="626F05D0" w:rsidR="00DD0076" w:rsidRPr="000D218B" w:rsidRDefault="00DD0076" w:rsidP="00DD0076">
            <w:r>
              <w:t xml:space="preserve">A navigation trees screen will be displayed with barcode entry. </w:t>
            </w:r>
          </w:p>
        </w:tc>
        <w:tc>
          <w:tcPr>
            <w:tcW w:w="2901" w:type="dxa"/>
          </w:tcPr>
          <w:p w14:paraId="3176592B" w14:textId="759429C0" w:rsidR="00DD0076" w:rsidRDefault="00DD0076" w:rsidP="00DD0076">
            <w:r>
              <w:t>X  Yes</w:t>
            </w:r>
          </w:p>
          <w:p w14:paraId="2447A482" w14:textId="77777777" w:rsidR="00DD0076" w:rsidRDefault="00DD0076" w:rsidP="00DD0076">
            <w:r>
              <w:t xml:space="preserve">□  No, reason/action taken: </w:t>
            </w:r>
          </w:p>
          <w:p w14:paraId="6B7ED98E" w14:textId="77777777" w:rsidR="00DD0076" w:rsidRPr="00547089" w:rsidRDefault="00DD0076" w:rsidP="00DD0076"/>
        </w:tc>
        <w:tc>
          <w:tcPr>
            <w:tcW w:w="1832" w:type="dxa"/>
          </w:tcPr>
          <w:p w14:paraId="7C6CFD9D" w14:textId="5D7FECA3" w:rsidR="00DD0076" w:rsidRPr="00547089" w:rsidRDefault="00DD0076" w:rsidP="00DD0076">
            <w:r w:rsidRPr="00C77270">
              <w:t>AFL 5/10/18</w:t>
            </w:r>
          </w:p>
        </w:tc>
      </w:tr>
      <w:tr w:rsidR="00DD0076" w14:paraId="2000606A" w14:textId="77777777" w:rsidTr="002443C2">
        <w:trPr>
          <w:cantSplit/>
        </w:trPr>
        <w:tc>
          <w:tcPr>
            <w:tcW w:w="1348" w:type="dxa"/>
          </w:tcPr>
          <w:p w14:paraId="500E16E8" w14:textId="4613616E" w:rsidR="00DD0076" w:rsidRDefault="00DD0076" w:rsidP="00DD0076">
            <w:r>
              <w:t>11</w:t>
            </w:r>
          </w:p>
        </w:tc>
        <w:tc>
          <w:tcPr>
            <w:tcW w:w="4371" w:type="dxa"/>
          </w:tcPr>
          <w:p w14:paraId="47919108" w14:textId="5B9F25DE" w:rsidR="00DD0076" w:rsidRDefault="00DD0076" w:rsidP="00DD0076">
            <w:r>
              <w:t>Select Bin 1 in your user-added location (&lt;Release Name&gt; &lt;Browser&gt; &lt;Date&gt;) -Cabinet 1-1 in the navigation tree. Add the three barcodes from 3.4 and select OK.</w:t>
            </w:r>
          </w:p>
        </w:tc>
        <w:tc>
          <w:tcPr>
            <w:tcW w:w="3847" w:type="dxa"/>
          </w:tcPr>
          <w:p w14:paraId="3675B613" w14:textId="037C9230" w:rsidR="00DD0076" w:rsidRPr="00547089" w:rsidRDefault="00DD0076" w:rsidP="00DD0076">
            <w:r>
              <w:t>The three samples will now display under the navigation tree in your user-added location (&lt;Release Name&gt; &lt;Browser&gt; &lt;Date&gt;)-Cabinet 1-1 - Bin 1.</w:t>
            </w:r>
          </w:p>
        </w:tc>
        <w:tc>
          <w:tcPr>
            <w:tcW w:w="2901" w:type="dxa"/>
          </w:tcPr>
          <w:p w14:paraId="5CD6CC65" w14:textId="779C9FBB" w:rsidR="00DD0076" w:rsidRDefault="00DD0076" w:rsidP="00DD0076">
            <w:r>
              <w:t>X  Yes</w:t>
            </w:r>
          </w:p>
          <w:p w14:paraId="376C2232" w14:textId="77777777" w:rsidR="00DD0076" w:rsidRDefault="00DD0076" w:rsidP="00DD0076">
            <w:r>
              <w:t xml:space="preserve">□  No, reason/action taken: </w:t>
            </w:r>
          </w:p>
          <w:p w14:paraId="4A68BA65" w14:textId="77777777" w:rsidR="00DD0076" w:rsidRPr="00547089" w:rsidRDefault="00DD0076" w:rsidP="00DD0076"/>
        </w:tc>
        <w:tc>
          <w:tcPr>
            <w:tcW w:w="1832" w:type="dxa"/>
          </w:tcPr>
          <w:p w14:paraId="2EC3938D" w14:textId="73B8293D" w:rsidR="00DD0076" w:rsidRPr="00547089" w:rsidRDefault="00DD0076" w:rsidP="00DD0076">
            <w:r w:rsidRPr="00C77270">
              <w:t>AFL 5/10/18</w:t>
            </w:r>
          </w:p>
        </w:tc>
      </w:tr>
      <w:tr w:rsidR="00DD0076" w14:paraId="3E629E3F" w14:textId="77777777" w:rsidTr="002443C2">
        <w:trPr>
          <w:cantSplit/>
        </w:trPr>
        <w:tc>
          <w:tcPr>
            <w:tcW w:w="1348" w:type="dxa"/>
          </w:tcPr>
          <w:p w14:paraId="32709AE2" w14:textId="03BB4356" w:rsidR="00DD0076" w:rsidRDefault="00DD0076" w:rsidP="00DD0076">
            <w:r>
              <w:t>12</w:t>
            </w:r>
          </w:p>
        </w:tc>
        <w:tc>
          <w:tcPr>
            <w:tcW w:w="4371" w:type="dxa"/>
          </w:tcPr>
          <w:p w14:paraId="188285CE" w14:textId="0364005D" w:rsidR="00DD0076" w:rsidRDefault="00DD0076" w:rsidP="00DD0076">
            <w:r>
              <w:t>Select one of the three containers and check audit trail for ‘Moved’ action including:</w:t>
            </w:r>
          </w:p>
          <w:p w14:paraId="610ED343" w14:textId="77777777" w:rsidR="00DD0076" w:rsidRDefault="00DD0076" w:rsidP="00DD0076">
            <w:pPr>
              <w:pStyle w:val="ListParagraph"/>
              <w:numPr>
                <w:ilvl w:val="0"/>
                <w:numId w:val="9"/>
              </w:numPr>
            </w:pPr>
            <w:r>
              <w:t>User name</w:t>
            </w:r>
          </w:p>
          <w:p w14:paraId="24F2B136" w14:textId="6F646A51" w:rsidR="00DD0076" w:rsidRDefault="00DD0076" w:rsidP="00DD0076">
            <w:pPr>
              <w:pStyle w:val="ListParagraph"/>
              <w:numPr>
                <w:ilvl w:val="0"/>
                <w:numId w:val="9"/>
              </w:numPr>
            </w:pPr>
            <w:r>
              <w:t xml:space="preserve">Date with timestamp </w:t>
            </w:r>
          </w:p>
        </w:tc>
        <w:tc>
          <w:tcPr>
            <w:tcW w:w="3847" w:type="dxa"/>
          </w:tcPr>
          <w:p w14:paraId="0D8527AE" w14:textId="277E56F2" w:rsidR="00DD0076" w:rsidRDefault="00DD0076" w:rsidP="00DD0076">
            <w:r>
              <w:t>All audit trail information is recorded and displays on the page.</w:t>
            </w:r>
          </w:p>
        </w:tc>
        <w:tc>
          <w:tcPr>
            <w:tcW w:w="2901" w:type="dxa"/>
          </w:tcPr>
          <w:p w14:paraId="14EC431C" w14:textId="3836E3B5" w:rsidR="00DD0076" w:rsidRDefault="00DD0076" w:rsidP="00DD0076">
            <w:r>
              <w:t>X  Yes</w:t>
            </w:r>
          </w:p>
          <w:p w14:paraId="46D74976" w14:textId="77777777" w:rsidR="00DD0076" w:rsidRDefault="00DD0076" w:rsidP="00DD0076">
            <w:r>
              <w:t xml:space="preserve">□  No, reason/action taken: </w:t>
            </w:r>
          </w:p>
          <w:p w14:paraId="4850077E" w14:textId="77777777" w:rsidR="00DD0076" w:rsidRDefault="00DD0076" w:rsidP="00DD0076"/>
        </w:tc>
        <w:tc>
          <w:tcPr>
            <w:tcW w:w="1832" w:type="dxa"/>
          </w:tcPr>
          <w:p w14:paraId="413C38FA" w14:textId="249D23A2" w:rsidR="00DD0076" w:rsidRPr="00547089" w:rsidRDefault="00DD0076" w:rsidP="00DD0076">
            <w:r w:rsidRPr="00C77270">
              <w:t>AFL 5/10/18</w:t>
            </w:r>
          </w:p>
        </w:tc>
      </w:tr>
      <w:tr w:rsidR="00DD0076" w14:paraId="37169668" w14:textId="77777777" w:rsidTr="002443C2">
        <w:trPr>
          <w:cantSplit/>
        </w:trPr>
        <w:tc>
          <w:tcPr>
            <w:tcW w:w="1348" w:type="dxa"/>
          </w:tcPr>
          <w:p w14:paraId="7CC9E5A2" w14:textId="4A49EF5F" w:rsidR="00DD0076" w:rsidRDefault="00DD0076" w:rsidP="00DD0076">
            <w:r>
              <w:t>13</w:t>
            </w:r>
          </w:p>
        </w:tc>
        <w:tc>
          <w:tcPr>
            <w:tcW w:w="4371" w:type="dxa"/>
          </w:tcPr>
          <w:p w14:paraId="687B7308" w14:textId="5E9FA6D7" w:rsidR="00DD0076" w:rsidRDefault="00DD0076" w:rsidP="00DD0076">
            <w:r>
              <w:t>Right click on Bin 1 under your user-added location &lt;Release Name&gt; &lt;Browser&gt; &lt;Date&gt;-Cabinet 1 and select ‘Bulk Add’.</w:t>
            </w:r>
          </w:p>
        </w:tc>
        <w:tc>
          <w:tcPr>
            <w:tcW w:w="3847" w:type="dxa"/>
          </w:tcPr>
          <w:p w14:paraId="39494359" w14:textId="77777777" w:rsidR="00DD0076" w:rsidRDefault="00DD0076" w:rsidP="00DD0076">
            <w:r>
              <w:t>The Bulk add screen is displayed.</w:t>
            </w:r>
          </w:p>
          <w:p w14:paraId="62F8EB6C" w14:textId="07B4AC79" w:rsidR="00DD0076" w:rsidRDefault="00DD0076" w:rsidP="00DD0076"/>
        </w:tc>
        <w:tc>
          <w:tcPr>
            <w:tcW w:w="2901" w:type="dxa"/>
          </w:tcPr>
          <w:p w14:paraId="200CEEF1" w14:textId="16A4AF76" w:rsidR="00DD0076" w:rsidRDefault="00DD0076" w:rsidP="00DD0076">
            <w:r>
              <w:t>X  Yes</w:t>
            </w:r>
          </w:p>
          <w:p w14:paraId="2B375F15" w14:textId="77777777" w:rsidR="00DD0076" w:rsidRDefault="00DD0076" w:rsidP="00DD0076">
            <w:r>
              <w:t xml:space="preserve">□  No, reason/action taken: </w:t>
            </w:r>
          </w:p>
          <w:p w14:paraId="026C6F32" w14:textId="77777777" w:rsidR="00DD0076" w:rsidRDefault="00DD0076" w:rsidP="00DD0076"/>
        </w:tc>
        <w:tc>
          <w:tcPr>
            <w:tcW w:w="1832" w:type="dxa"/>
          </w:tcPr>
          <w:p w14:paraId="14F2864B" w14:textId="58EEFABB" w:rsidR="00DD0076" w:rsidRPr="00547089" w:rsidRDefault="00DD0076" w:rsidP="00DD0076">
            <w:r w:rsidRPr="00C77270">
              <w:t>AFL 5/10/18</w:t>
            </w:r>
          </w:p>
        </w:tc>
      </w:tr>
      <w:tr w:rsidR="00DD0076" w14:paraId="40F0568F" w14:textId="77777777" w:rsidTr="002443C2">
        <w:trPr>
          <w:cantSplit/>
        </w:trPr>
        <w:tc>
          <w:tcPr>
            <w:tcW w:w="1348" w:type="dxa"/>
          </w:tcPr>
          <w:p w14:paraId="0BDD0368" w14:textId="1A50EC0B" w:rsidR="00DD0076" w:rsidRDefault="00DD0076" w:rsidP="00DD0076">
            <w:r>
              <w:t>14</w:t>
            </w:r>
          </w:p>
        </w:tc>
        <w:tc>
          <w:tcPr>
            <w:tcW w:w="4371" w:type="dxa"/>
          </w:tcPr>
          <w:p w14:paraId="38D86581" w14:textId="3EE62082" w:rsidR="00DD0076" w:rsidRDefault="00DD0076" w:rsidP="00DD0076">
            <w:r>
              <w:t xml:space="preserve">Select ‘Bottle’ from the drop down, enter 6 for number of containers, add six new barcodes (record), and select OK. </w:t>
            </w:r>
          </w:p>
        </w:tc>
        <w:tc>
          <w:tcPr>
            <w:tcW w:w="3847" w:type="dxa"/>
          </w:tcPr>
          <w:p w14:paraId="701081A3" w14:textId="77777777" w:rsidR="00DD0076" w:rsidRDefault="00DD0076" w:rsidP="00DD0076">
            <w:r>
              <w:t>The bottle creation page opens.</w:t>
            </w:r>
          </w:p>
          <w:p w14:paraId="19D043EB" w14:textId="77777777" w:rsidR="00DD0076" w:rsidRDefault="00DD0076" w:rsidP="00DD0076">
            <w:r>
              <w:rPr>
                <w:b/>
              </w:rPr>
              <w:t>Record Barcodes:</w:t>
            </w:r>
            <w:r>
              <w:t xml:space="preserve"> </w:t>
            </w:r>
          </w:p>
          <w:p w14:paraId="08F66FDA" w14:textId="77777777" w:rsidR="00BC1A49" w:rsidRDefault="00BC1A49" w:rsidP="00BC1A49">
            <w:r>
              <w:t>65441200125</w:t>
            </w:r>
          </w:p>
          <w:p w14:paraId="712DA861" w14:textId="77777777" w:rsidR="00BC1A49" w:rsidRDefault="00BC1A49" w:rsidP="00BC1A49">
            <w:r>
              <w:t>54542123154</w:t>
            </w:r>
          </w:p>
          <w:p w14:paraId="7FA17530" w14:textId="77777777" w:rsidR="00BC1A49" w:rsidRDefault="00BC1A49" w:rsidP="00BC1A49">
            <w:r>
              <w:t>65402154865</w:t>
            </w:r>
          </w:p>
          <w:p w14:paraId="7019BEA0" w14:textId="77777777" w:rsidR="00BC1A49" w:rsidRDefault="00BC1A49" w:rsidP="00BC1A49">
            <w:r>
              <w:t>32103164623</w:t>
            </w:r>
          </w:p>
          <w:p w14:paraId="26B2FAA2" w14:textId="77777777" w:rsidR="00BC1A49" w:rsidRDefault="00BC1A49" w:rsidP="00BC1A49">
            <w:r>
              <w:t>56433445145</w:t>
            </w:r>
          </w:p>
          <w:p w14:paraId="60BACC98" w14:textId="3B45F217" w:rsidR="00DD0076" w:rsidRPr="00644C31" w:rsidRDefault="00BC1A49" w:rsidP="00BC1A49">
            <w:r>
              <w:t>54854205454</w:t>
            </w:r>
          </w:p>
        </w:tc>
        <w:tc>
          <w:tcPr>
            <w:tcW w:w="2901" w:type="dxa"/>
          </w:tcPr>
          <w:p w14:paraId="4E28F3FE" w14:textId="65AE7CF3" w:rsidR="00DD0076" w:rsidRDefault="00DD0076" w:rsidP="00DD0076">
            <w:r>
              <w:t>X  Yes</w:t>
            </w:r>
          </w:p>
          <w:p w14:paraId="142542CC" w14:textId="77777777" w:rsidR="00DD0076" w:rsidRDefault="00DD0076" w:rsidP="00DD0076">
            <w:r>
              <w:t xml:space="preserve">□  No, reason/action taken: </w:t>
            </w:r>
          </w:p>
          <w:p w14:paraId="7947CF0A" w14:textId="77777777" w:rsidR="00DD0076" w:rsidRDefault="00DD0076" w:rsidP="00DD0076"/>
        </w:tc>
        <w:tc>
          <w:tcPr>
            <w:tcW w:w="1832" w:type="dxa"/>
          </w:tcPr>
          <w:p w14:paraId="52DE9B15" w14:textId="54CFEDE4" w:rsidR="00DD0076" w:rsidRPr="00547089" w:rsidRDefault="00DD0076" w:rsidP="00DD0076">
            <w:r w:rsidRPr="00C77270">
              <w:t>AFL 5/10/18</w:t>
            </w:r>
          </w:p>
        </w:tc>
      </w:tr>
      <w:tr w:rsidR="00DD0076" w14:paraId="0BA1F54D" w14:textId="77777777" w:rsidTr="002443C2">
        <w:trPr>
          <w:cantSplit/>
        </w:trPr>
        <w:tc>
          <w:tcPr>
            <w:tcW w:w="1348" w:type="dxa"/>
          </w:tcPr>
          <w:p w14:paraId="2C8A56D5" w14:textId="09C72C59" w:rsidR="00DD0076" w:rsidRDefault="00DD0076" w:rsidP="00DD0076">
            <w:r>
              <w:lastRenderedPageBreak/>
              <w:t>15</w:t>
            </w:r>
          </w:p>
        </w:tc>
        <w:tc>
          <w:tcPr>
            <w:tcW w:w="4371" w:type="dxa"/>
          </w:tcPr>
          <w:p w14:paraId="52320192" w14:textId="0DC39DE3" w:rsidR="00DD0076" w:rsidRDefault="00DD0076" w:rsidP="00DD0076">
            <w:r>
              <w:t>Select the CAS lookup and enter ‘109-99-9’</w:t>
            </w:r>
          </w:p>
        </w:tc>
        <w:tc>
          <w:tcPr>
            <w:tcW w:w="3847" w:type="dxa"/>
          </w:tcPr>
          <w:p w14:paraId="63730FDC" w14:textId="5735583C" w:rsidR="00DD0076" w:rsidRDefault="00DD0076" w:rsidP="00DD0076">
            <w:r>
              <w:t>Tetrahydrofuran displays in the structure window and container name fields.</w:t>
            </w:r>
          </w:p>
        </w:tc>
        <w:tc>
          <w:tcPr>
            <w:tcW w:w="2901" w:type="dxa"/>
          </w:tcPr>
          <w:p w14:paraId="09AC3A43" w14:textId="14F99822" w:rsidR="00DD0076" w:rsidRDefault="00DD0076" w:rsidP="00DD0076">
            <w:r>
              <w:t>X  Yes</w:t>
            </w:r>
          </w:p>
          <w:p w14:paraId="2F43CBFF" w14:textId="77777777" w:rsidR="00DD0076" w:rsidRDefault="00DD0076" w:rsidP="00DD0076">
            <w:r>
              <w:t xml:space="preserve">□  No, reason/action taken: </w:t>
            </w:r>
          </w:p>
          <w:p w14:paraId="5034523F" w14:textId="77777777" w:rsidR="00DD0076" w:rsidRDefault="00DD0076" w:rsidP="00DD0076"/>
        </w:tc>
        <w:tc>
          <w:tcPr>
            <w:tcW w:w="1832" w:type="dxa"/>
          </w:tcPr>
          <w:p w14:paraId="0244273D" w14:textId="5D2BD193" w:rsidR="00DD0076" w:rsidRPr="00547089" w:rsidRDefault="00DD0076" w:rsidP="00DD0076">
            <w:r w:rsidRPr="00C77270">
              <w:t>AFL 5/10/18</w:t>
            </w:r>
          </w:p>
        </w:tc>
      </w:tr>
      <w:tr w:rsidR="00DD0076" w14:paraId="79708855" w14:textId="77777777" w:rsidTr="002443C2">
        <w:trPr>
          <w:cantSplit/>
        </w:trPr>
        <w:tc>
          <w:tcPr>
            <w:tcW w:w="1348" w:type="dxa"/>
          </w:tcPr>
          <w:p w14:paraId="3FDCABF4" w14:textId="5411A29E" w:rsidR="00DD0076" w:rsidRDefault="00DD0076" w:rsidP="00DD0076">
            <w:r>
              <w:t>16</w:t>
            </w:r>
          </w:p>
        </w:tc>
        <w:tc>
          <w:tcPr>
            <w:tcW w:w="4371" w:type="dxa"/>
          </w:tcPr>
          <w:p w14:paraId="0FBD98C5" w14:textId="4F37CE38" w:rsidR="00DD0076" w:rsidRDefault="00DD0076" w:rsidP="00DD0076">
            <w:r>
              <w:t>Enter ‘1’ for amount remaining field and select submit</w:t>
            </w:r>
          </w:p>
        </w:tc>
        <w:tc>
          <w:tcPr>
            <w:tcW w:w="3847" w:type="dxa"/>
          </w:tcPr>
          <w:p w14:paraId="779A6AF8" w14:textId="09B459E0" w:rsidR="00DD0076" w:rsidRDefault="00DD0076" w:rsidP="00DD0076">
            <w:r>
              <w:t>Three containers are created under (&lt;Release Name&gt; &lt;Browser&gt; &lt;Date&gt;)-Cabinet 1-Bin 1.</w:t>
            </w:r>
          </w:p>
        </w:tc>
        <w:tc>
          <w:tcPr>
            <w:tcW w:w="2901" w:type="dxa"/>
          </w:tcPr>
          <w:p w14:paraId="506F8144" w14:textId="3E315CEF" w:rsidR="00DD0076" w:rsidRDefault="00DD0076" w:rsidP="00DD0076">
            <w:r>
              <w:t>X  Yes</w:t>
            </w:r>
          </w:p>
          <w:p w14:paraId="60BEDBC7" w14:textId="77777777" w:rsidR="00DD0076" w:rsidRDefault="00DD0076" w:rsidP="00DD0076">
            <w:r>
              <w:t xml:space="preserve">□  No, reason/action taken: </w:t>
            </w:r>
          </w:p>
          <w:p w14:paraId="7A06AF24" w14:textId="77777777" w:rsidR="00DD0076" w:rsidRDefault="00DD0076" w:rsidP="00DD0076"/>
        </w:tc>
        <w:tc>
          <w:tcPr>
            <w:tcW w:w="1832" w:type="dxa"/>
          </w:tcPr>
          <w:p w14:paraId="6D79EC70" w14:textId="17E103E6" w:rsidR="00DD0076" w:rsidRPr="00547089" w:rsidRDefault="00DD0076" w:rsidP="00DD0076">
            <w:r w:rsidRPr="00C77270">
              <w:t>AFL 5/10/18</w:t>
            </w:r>
          </w:p>
        </w:tc>
      </w:tr>
      <w:tr w:rsidR="00DD0076" w14:paraId="26719FE9" w14:textId="77777777" w:rsidTr="00644C31">
        <w:tc>
          <w:tcPr>
            <w:tcW w:w="1348" w:type="dxa"/>
          </w:tcPr>
          <w:p w14:paraId="00A872DD" w14:textId="473319D1" w:rsidR="00DD0076" w:rsidRDefault="00DD0076" w:rsidP="00DD0076">
            <w:r>
              <w:t>17</w:t>
            </w:r>
          </w:p>
        </w:tc>
        <w:tc>
          <w:tcPr>
            <w:tcW w:w="4371" w:type="dxa"/>
          </w:tcPr>
          <w:p w14:paraId="594B4487" w14:textId="77777777" w:rsidR="00DD0076" w:rsidRDefault="00DD0076" w:rsidP="00DD0076">
            <w:r>
              <w:t>Select one container in the location tree  and verify the correct location as well as audit trail data:</w:t>
            </w:r>
          </w:p>
          <w:p w14:paraId="3790CA62" w14:textId="77777777" w:rsidR="00DD0076" w:rsidRDefault="00DD0076" w:rsidP="00DD0076">
            <w:pPr>
              <w:pStyle w:val="ListParagraph"/>
              <w:numPr>
                <w:ilvl w:val="0"/>
                <w:numId w:val="9"/>
              </w:numPr>
            </w:pPr>
            <w:r>
              <w:t>User name</w:t>
            </w:r>
          </w:p>
          <w:p w14:paraId="48B0E0A7" w14:textId="6C17B147" w:rsidR="00DD0076" w:rsidRDefault="00DD0076" w:rsidP="00DD0076">
            <w:pPr>
              <w:pStyle w:val="ListParagraph"/>
              <w:numPr>
                <w:ilvl w:val="0"/>
                <w:numId w:val="9"/>
              </w:numPr>
            </w:pPr>
            <w:r>
              <w:t>Date with timestamp</w:t>
            </w:r>
          </w:p>
        </w:tc>
        <w:tc>
          <w:tcPr>
            <w:tcW w:w="3847" w:type="dxa"/>
          </w:tcPr>
          <w:p w14:paraId="44A73258" w14:textId="77777777" w:rsidR="00DD0076" w:rsidRDefault="00DD0076" w:rsidP="00DD0076">
            <w:r>
              <w:t>Location is correct, all audit trail information is recorded and displays on the page.</w:t>
            </w:r>
          </w:p>
        </w:tc>
        <w:tc>
          <w:tcPr>
            <w:tcW w:w="2901" w:type="dxa"/>
          </w:tcPr>
          <w:p w14:paraId="5D434557" w14:textId="1BCF0B30" w:rsidR="00DD0076" w:rsidRDefault="00DD0076" w:rsidP="00DD0076">
            <w:r>
              <w:t>X  Yes</w:t>
            </w:r>
          </w:p>
          <w:p w14:paraId="78C7FF9B" w14:textId="77777777" w:rsidR="00DD0076" w:rsidRDefault="00DD0076" w:rsidP="00DD0076">
            <w:r>
              <w:t xml:space="preserve">□  No, reason/action taken: </w:t>
            </w:r>
          </w:p>
          <w:p w14:paraId="2BA5D7D1" w14:textId="77777777" w:rsidR="00DD0076" w:rsidRDefault="00DD0076" w:rsidP="00DD0076"/>
        </w:tc>
        <w:tc>
          <w:tcPr>
            <w:tcW w:w="1832" w:type="dxa"/>
          </w:tcPr>
          <w:p w14:paraId="1455462B" w14:textId="1A82DB67" w:rsidR="00DD0076" w:rsidRPr="00547089" w:rsidRDefault="00DD0076" w:rsidP="00DD0076">
            <w:r w:rsidRPr="00C77270">
              <w:t>AFL 5/10/18</w:t>
            </w:r>
          </w:p>
        </w:tc>
      </w:tr>
      <w:tr w:rsidR="00DD0076" w14:paraId="040D03E7" w14:textId="77777777" w:rsidTr="00644C31">
        <w:tc>
          <w:tcPr>
            <w:tcW w:w="1348" w:type="dxa"/>
          </w:tcPr>
          <w:p w14:paraId="1E7B7C3A" w14:textId="128B9CE3" w:rsidR="00DD0076" w:rsidRDefault="00DD0076" w:rsidP="00DD0076">
            <w:r>
              <w:t>18</w:t>
            </w:r>
          </w:p>
        </w:tc>
        <w:tc>
          <w:tcPr>
            <w:tcW w:w="4371" w:type="dxa"/>
          </w:tcPr>
          <w:p w14:paraId="02598382" w14:textId="15871B80" w:rsidR="00DD0076" w:rsidRDefault="00DD0076" w:rsidP="00DD0076">
            <w:r>
              <w:t>Open the InventoryBulkUpload.xlsx file, add the six barcodes from step 3.14 to the barcode column and save the file</w:t>
            </w:r>
          </w:p>
        </w:tc>
        <w:tc>
          <w:tcPr>
            <w:tcW w:w="3847" w:type="dxa"/>
          </w:tcPr>
          <w:p w14:paraId="3F16D2D1" w14:textId="728CAA28" w:rsidR="00DD0076" w:rsidRDefault="00DD0076" w:rsidP="00DD0076">
            <w:r>
              <w:t>N/A</w:t>
            </w:r>
          </w:p>
        </w:tc>
        <w:tc>
          <w:tcPr>
            <w:tcW w:w="2901" w:type="dxa"/>
          </w:tcPr>
          <w:p w14:paraId="53B6A483" w14:textId="70010239" w:rsidR="00DD0076" w:rsidRDefault="00DD0076" w:rsidP="00DD0076">
            <w:r>
              <w:t>N/A</w:t>
            </w:r>
          </w:p>
          <w:p w14:paraId="69A2656E" w14:textId="77777777" w:rsidR="00DD0076" w:rsidRDefault="00DD0076" w:rsidP="00DD0076"/>
        </w:tc>
        <w:tc>
          <w:tcPr>
            <w:tcW w:w="1832" w:type="dxa"/>
          </w:tcPr>
          <w:p w14:paraId="161A2513" w14:textId="774CFCE8" w:rsidR="00DD0076" w:rsidRPr="00547089" w:rsidRDefault="00DD0076" w:rsidP="00DD0076">
            <w:r w:rsidRPr="00C77270">
              <w:t>AFL 5/10/18</w:t>
            </w:r>
          </w:p>
        </w:tc>
      </w:tr>
      <w:tr w:rsidR="00DD0076" w14:paraId="3161776B" w14:textId="77777777" w:rsidTr="00644C31">
        <w:tc>
          <w:tcPr>
            <w:tcW w:w="1348" w:type="dxa"/>
          </w:tcPr>
          <w:p w14:paraId="0CD9A395" w14:textId="71BF46EE" w:rsidR="00DD0076" w:rsidRDefault="00DD0076" w:rsidP="00DD0076">
            <w:r>
              <w:t>19</w:t>
            </w:r>
          </w:p>
        </w:tc>
        <w:tc>
          <w:tcPr>
            <w:tcW w:w="4371" w:type="dxa"/>
          </w:tcPr>
          <w:p w14:paraId="14653012" w14:textId="77777777" w:rsidR="00DD0076" w:rsidRDefault="00DD0076" w:rsidP="00DD0076">
            <w:r>
              <w:t>Hover over Bulk Operation and select Bulk Update.</w:t>
            </w:r>
          </w:p>
        </w:tc>
        <w:tc>
          <w:tcPr>
            <w:tcW w:w="3847" w:type="dxa"/>
          </w:tcPr>
          <w:p w14:paraId="08F1EB13" w14:textId="77777777" w:rsidR="00DD0076" w:rsidRPr="00547089" w:rsidRDefault="00DD0076" w:rsidP="00DD0076">
            <w:r>
              <w:t>The bulk update page is displayed.</w:t>
            </w:r>
          </w:p>
        </w:tc>
        <w:tc>
          <w:tcPr>
            <w:tcW w:w="2901" w:type="dxa"/>
          </w:tcPr>
          <w:p w14:paraId="43D3E4C9" w14:textId="66C5E065" w:rsidR="00DD0076" w:rsidRDefault="00DD0076" w:rsidP="00DD0076">
            <w:r>
              <w:t>X  Yes</w:t>
            </w:r>
          </w:p>
          <w:p w14:paraId="32FCC54B" w14:textId="77777777" w:rsidR="00DD0076" w:rsidRDefault="00DD0076" w:rsidP="00DD0076">
            <w:r>
              <w:t xml:space="preserve">□  No, reason/action taken: </w:t>
            </w:r>
          </w:p>
          <w:p w14:paraId="262992A8" w14:textId="77777777" w:rsidR="00DD0076" w:rsidRPr="00547089" w:rsidRDefault="00DD0076" w:rsidP="00DD0076"/>
        </w:tc>
        <w:tc>
          <w:tcPr>
            <w:tcW w:w="1832" w:type="dxa"/>
          </w:tcPr>
          <w:p w14:paraId="23EC0AA7" w14:textId="16210D0A" w:rsidR="00DD0076" w:rsidRPr="00547089" w:rsidRDefault="00DD0076" w:rsidP="00DD0076">
            <w:r w:rsidRPr="00C77270">
              <w:t>AFL 5/10/18</w:t>
            </w:r>
          </w:p>
        </w:tc>
      </w:tr>
      <w:tr w:rsidR="00DD0076" w14:paraId="36DE4412" w14:textId="77777777" w:rsidTr="00644C31">
        <w:tc>
          <w:tcPr>
            <w:tcW w:w="1348" w:type="dxa"/>
          </w:tcPr>
          <w:p w14:paraId="032F1A0B" w14:textId="0AD20BC1" w:rsidR="00DD0076" w:rsidRPr="00264AE7" w:rsidRDefault="00DD0076" w:rsidP="00DD0076">
            <w:r>
              <w:t>20</w:t>
            </w:r>
          </w:p>
        </w:tc>
        <w:tc>
          <w:tcPr>
            <w:tcW w:w="4371" w:type="dxa"/>
          </w:tcPr>
          <w:p w14:paraId="74BFC331" w14:textId="11F22382" w:rsidR="00DD0076" w:rsidRDefault="00DD0076" w:rsidP="00DD0076">
            <w:r w:rsidRPr="00264AE7">
              <w:t>Upload the file InventoryBulkUpload.xlsx</w:t>
            </w:r>
            <w:r>
              <w:t xml:space="preserve">. </w:t>
            </w:r>
          </w:p>
          <w:p w14:paraId="1148DD8A" w14:textId="3367AA29" w:rsidR="00DD0076" w:rsidRDefault="00DD0076" w:rsidP="00DD0076">
            <w:pPr>
              <w:pStyle w:val="ListParagraph"/>
              <w:numPr>
                <w:ilvl w:val="0"/>
                <w:numId w:val="9"/>
              </w:numPr>
            </w:pPr>
            <w:r>
              <w:t>Select object type as bottle.</w:t>
            </w:r>
          </w:p>
          <w:p w14:paraId="41017AF3" w14:textId="53FC9352" w:rsidR="00DD0076" w:rsidRDefault="00DD0076" w:rsidP="00DD0076">
            <w:pPr>
              <w:pStyle w:val="ListParagraph"/>
              <w:numPr>
                <w:ilvl w:val="0"/>
                <w:numId w:val="9"/>
              </w:numPr>
            </w:pPr>
            <w:r>
              <w:t>Select Barcode as the SD field for Barcode System field.</w:t>
            </w:r>
          </w:p>
          <w:p w14:paraId="6C4936A9" w14:textId="77777777" w:rsidR="00DD0076" w:rsidRDefault="00DD0076" w:rsidP="00DD0076">
            <w:pPr>
              <w:pStyle w:val="ListParagraph"/>
              <w:numPr>
                <w:ilvl w:val="0"/>
                <w:numId w:val="9"/>
              </w:numPr>
            </w:pPr>
            <w:r>
              <w:t>Select Supplier as the SD field for the Supplier System field</w:t>
            </w:r>
          </w:p>
          <w:p w14:paraId="3C11FA22" w14:textId="605DB5D8" w:rsidR="00DD0076" w:rsidRPr="00264AE7" w:rsidRDefault="00DD0076" w:rsidP="00DD0076">
            <w:r>
              <w:t>Click Submit.</w:t>
            </w:r>
          </w:p>
        </w:tc>
        <w:tc>
          <w:tcPr>
            <w:tcW w:w="3847" w:type="dxa"/>
          </w:tcPr>
          <w:p w14:paraId="18B5BD3A" w14:textId="77777777" w:rsidR="00DD0076" w:rsidRPr="00264AE7" w:rsidRDefault="00DD0076" w:rsidP="00DD0076">
            <w:r>
              <w:t>File</w:t>
            </w:r>
            <w:r w:rsidRPr="00264AE7">
              <w:t xml:space="preserve"> process</w:t>
            </w:r>
            <w:r>
              <w:t>es</w:t>
            </w:r>
            <w:r w:rsidRPr="00264AE7">
              <w:t xml:space="preserve"> </w:t>
            </w:r>
            <w:r>
              <w:t>with no errors.</w:t>
            </w:r>
          </w:p>
        </w:tc>
        <w:tc>
          <w:tcPr>
            <w:tcW w:w="2901" w:type="dxa"/>
          </w:tcPr>
          <w:p w14:paraId="0F290981" w14:textId="06D4B807" w:rsidR="00DD0076" w:rsidRDefault="00DD0076" w:rsidP="00DD0076">
            <w:r>
              <w:t>X  Yes</w:t>
            </w:r>
          </w:p>
          <w:p w14:paraId="345E4C84" w14:textId="77777777" w:rsidR="00DD0076" w:rsidRDefault="00DD0076" w:rsidP="00DD0076">
            <w:r>
              <w:t xml:space="preserve">□  No, reason/action taken: </w:t>
            </w:r>
          </w:p>
          <w:p w14:paraId="20AA35B4" w14:textId="77777777" w:rsidR="00DD0076" w:rsidRPr="00547089" w:rsidRDefault="00DD0076" w:rsidP="00DD0076"/>
        </w:tc>
        <w:tc>
          <w:tcPr>
            <w:tcW w:w="1832" w:type="dxa"/>
          </w:tcPr>
          <w:p w14:paraId="3CDAF463" w14:textId="080F350A" w:rsidR="00DD0076" w:rsidRPr="00547089" w:rsidRDefault="00DD0076" w:rsidP="00DD0076">
            <w:r w:rsidRPr="00C77270">
              <w:t>AFL 5/10/18</w:t>
            </w:r>
          </w:p>
        </w:tc>
      </w:tr>
      <w:tr w:rsidR="00DD0076" w14:paraId="463D0BDA" w14:textId="77777777" w:rsidTr="00644C31">
        <w:tc>
          <w:tcPr>
            <w:tcW w:w="1348" w:type="dxa"/>
          </w:tcPr>
          <w:p w14:paraId="1D51E326" w14:textId="1C12B8A2" w:rsidR="00DD0076" w:rsidRDefault="00DD0076" w:rsidP="00DD0076">
            <w:r>
              <w:t>21</w:t>
            </w:r>
          </w:p>
        </w:tc>
        <w:tc>
          <w:tcPr>
            <w:tcW w:w="4371" w:type="dxa"/>
          </w:tcPr>
          <w:p w14:paraId="41A4702C" w14:textId="3C2390F3" w:rsidR="00DD0076" w:rsidRDefault="00DD0076" w:rsidP="00DD0076">
            <w:r>
              <w:t>Select one container in the location tree  and verify the ‘Bulk Update’ action and audit trail data:</w:t>
            </w:r>
          </w:p>
          <w:p w14:paraId="57BED1B1" w14:textId="77777777" w:rsidR="00DD0076" w:rsidRDefault="00DD0076" w:rsidP="00DD0076">
            <w:pPr>
              <w:pStyle w:val="ListParagraph"/>
              <w:numPr>
                <w:ilvl w:val="0"/>
                <w:numId w:val="9"/>
              </w:numPr>
            </w:pPr>
            <w:r>
              <w:t>User name</w:t>
            </w:r>
          </w:p>
          <w:p w14:paraId="6983DC5A" w14:textId="7B36B95D" w:rsidR="00DD0076" w:rsidRPr="00264AE7" w:rsidRDefault="00DD0076" w:rsidP="00DD0076">
            <w:pPr>
              <w:pStyle w:val="ListParagraph"/>
              <w:numPr>
                <w:ilvl w:val="0"/>
                <w:numId w:val="9"/>
              </w:numPr>
            </w:pPr>
            <w:r>
              <w:t>Date with timestamp</w:t>
            </w:r>
          </w:p>
        </w:tc>
        <w:tc>
          <w:tcPr>
            <w:tcW w:w="3847" w:type="dxa"/>
          </w:tcPr>
          <w:p w14:paraId="02A967B4" w14:textId="5780A729" w:rsidR="00DD0076" w:rsidRDefault="00DD0076" w:rsidP="00DD0076">
            <w:r>
              <w:t>The supplier information is updated. All audit trail information is recorded and displays on the page.</w:t>
            </w:r>
          </w:p>
        </w:tc>
        <w:tc>
          <w:tcPr>
            <w:tcW w:w="2901" w:type="dxa"/>
          </w:tcPr>
          <w:p w14:paraId="0F92949E" w14:textId="27CDE77E" w:rsidR="00DD0076" w:rsidRDefault="00DD0076" w:rsidP="00DD0076">
            <w:r>
              <w:t>X  Yes</w:t>
            </w:r>
          </w:p>
          <w:p w14:paraId="055C2255" w14:textId="77777777" w:rsidR="00DD0076" w:rsidRDefault="00DD0076" w:rsidP="00DD0076">
            <w:r>
              <w:t xml:space="preserve">□  No, reason/action taken: </w:t>
            </w:r>
          </w:p>
          <w:p w14:paraId="37FC134C" w14:textId="77777777" w:rsidR="00DD0076" w:rsidRDefault="00DD0076" w:rsidP="00DD0076"/>
        </w:tc>
        <w:tc>
          <w:tcPr>
            <w:tcW w:w="1832" w:type="dxa"/>
          </w:tcPr>
          <w:p w14:paraId="5C7D1936" w14:textId="26586B44" w:rsidR="00DD0076" w:rsidRPr="00547089" w:rsidRDefault="00DD0076" w:rsidP="00DD0076">
            <w:r w:rsidRPr="00C77270">
              <w:t>AFL 5/10/18</w:t>
            </w:r>
          </w:p>
        </w:tc>
      </w:tr>
      <w:tr w:rsidR="00DD0076" w14:paraId="0D1558B6" w14:textId="77777777" w:rsidTr="00B64755">
        <w:tc>
          <w:tcPr>
            <w:tcW w:w="1348" w:type="dxa"/>
          </w:tcPr>
          <w:p w14:paraId="1B367881" w14:textId="7F309346" w:rsidR="00DD0076" w:rsidRDefault="00DD0076" w:rsidP="00DD0076">
            <w:r>
              <w:lastRenderedPageBreak/>
              <w:t>22</w:t>
            </w:r>
          </w:p>
        </w:tc>
        <w:tc>
          <w:tcPr>
            <w:tcW w:w="4371" w:type="dxa"/>
          </w:tcPr>
          <w:p w14:paraId="13B9AC08" w14:textId="77777777" w:rsidR="00DD0076" w:rsidRDefault="00DD0076" w:rsidP="00DD0076">
            <w:r>
              <w:t>Leave the inventory module and return to the ELN main dashboard page</w:t>
            </w:r>
          </w:p>
        </w:tc>
        <w:tc>
          <w:tcPr>
            <w:tcW w:w="3847" w:type="dxa"/>
          </w:tcPr>
          <w:p w14:paraId="5509671A" w14:textId="77777777" w:rsidR="00DD0076" w:rsidRDefault="00DD0076" w:rsidP="00DD0076">
            <w:r>
              <w:t>You are returned to the ELN dashboard page.</w:t>
            </w:r>
          </w:p>
        </w:tc>
        <w:tc>
          <w:tcPr>
            <w:tcW w:w="2901" w:type="dxa"/>
          </w:tcPr>
          <w:p w14:paraId="64C53320" w14:textId="481E6CA8" w:rsidR="00DD0076" w:rsidRDefault="00DD0076" w:rsidP="00DD0076">
            <w:r>
              <w:t>X  Yes</w:t>
            </w:r>
          </w:p>
          <w:p w14:paraId="7C4734ED" w14:textId="77777777" w:rsidR="00DD0076" w:rsidRDefault="00DD0076" w:rsidP="00DD0076">
            <w:r>
              <w:t xml:space="preserve">□  No, reason/action taken: </w:t>
            </w:r>
          </w:p>
          <w:p w14:paraId="52C6744A" w14:textId="77777777" w:rsidR="00DD0076" w:rsidRDefault="00DD0076" w:rsidP="00DD0076"/>
        </w:tc>
        <w:tc>
          <w:tcPr>
            <w:tcW w:w="1832" w:type="dxa"/>
          </w:tcPr>
          <w:p w14:paraId="22680F08" w14:textId="3FE52B6A" w:rsidR="00DD0076" w:rsidRPr="00547089" w:rsidRDefault="00DD0076" w:rsidP="00DD0076">
            <w:r w:rsidRPr="00C77270">
              <w:t>AFL 5/10/18</w:t>
            </w:r>
          </w:p>
        </w:tc>
      </w:tr>
      <w:tr w:rsidR="00DD0076" w14:paraId="4849375B" w14:textId="77777777" w:rsidTr="00B64755">
        <w:tc>
          <w:tcPr>
            <w:tcW w:w="1348" w:type="dxa"/>
          </w:tcPr>
          <w:p w14:paraId="06F8F771" w14:textId="52C6D08D" w:rsidR="00DD0076" w:rsidRDefault="00DD0076" w:rsidP="00DD0076">
            <w:r>
              <w:t>23</w:t>
            </w:r>
          </w:p>
        </w:tc>
        <w:tc>
          <w:tcPr>
            <w:tcW w:w="4371" w:type="dxa"/>
          </w:tcPr>
          <w:p w14:paraId="18395BCE" w14:textId="77777777" w:rsidR="00DD0076" w:rsidRDefault="00DD0076" w:rsidP="00DD0076">
            <w:r>
              <w:t>Open the previously created biology experiment.</w:t>
            </w:r>
          </w:p>
        </w:tc>
        <w:tc>
          <w:tcPr>
            <w:tcW w:w="3847" w:type="dxa"/>
          </w:tcPr>
          <w:p w14:paraId="6B83B8B0" w14:textId="77777777" w:rsidR="00DD0076" w:rsidRDefault="00DD0076" w:rsidP="00DD0076">
            <w:r>
              <w:t>The biology experiment is open on the page.</w:t>
            </w:r>
          </w:p>
        </w:tc>
        <w:tc>
          <w:tcPr>
            <w:tcW w:w="2901" w:type="dxa"/>
          </w:tcPr>
          <w:p w14:paraId="37512363" w14:textId="4619BB57" w:rsidR="00DD0076" w:rsidRDefault="00DD0076" w:rsidP="00DD0076">
            <w:r>
              <w:t>X  Yes</w:t>
            </w:r>
          </w:p>
          <w:p w14:paraId="3EC752B9" w14:textId="77777777" w:rsidR="00DD0076" w:rsidRDefault="00DD0076" w:rsidP="00DD0076">
            <w:r>
              <w:t xml:space="preserve">□  No, reason/action taken: </w:t>
            </w:r>
          </w:p>
          <w:p w14:paraId="7FBD612A" w14:textId="77777777" w:rsidR="00DD0076" w:rsidRDefault="00DD0076" w:rsidP="00DD0076"/>
        </w:tc>
        <w:tc>
          <w:tcPr>
            <w:tcW w:w="1832" w:type="dxa"/>
          </w:tcPr>
          <w:p w14:paraId="1F457FEC" w14:textId="28206284" w:rsidR="00DD0076" w:rsidRPr="00547089" w:rsidRDefault="00DD0076" w:rsidP="00DD0076">
            <w:r w:rsidRPr="00C77270">
              <w:t>AFL 5/10/18</w:t>
            </w:r>
          </w:p>
        </w:tc>
      </w:tr>
      <w:tr w:rsidR="00DD0076" w14:paraId="5825DDE5" w14:textId="77777777" w:rsidTr="00B64755">
        <w:tc>
          <w:tcPr>
            <w:tcW w:w="1348" w:type="dxa"/>
          </w:tcPr>
          <w:p w14:paraId="3BDD87DC" w14:textId="0DDC9495" w:rsidR="00DD0076" w:rsidRDefault="00DD0076" w:rsidP="00DD0076">
            <w:r>
              <w:t>24</w:t>
            </w:r>
          </w:p>
        </w:tc>
        <w:tc>
          <w:tcPr>
            <w:tcW w:w="4371" w:type="dxa"/>
          </w:tcPr>
          <w:p w14:paraId="3CB1C8AE" w14:textId="77777777" w:rsidR="00DD0076" w:rsidRDefault="00DD0076" w:rsidP="00DD0076">
            <w:r>
              <w:t>Click the ‘+’ next to the inventory item section of the experiment.</w:t>
            </w:r>
          </w:p>
        </w:tc>
        <w:tc>
          <w:tcPr>
            <w:tcW w:w="3847" w:type="dxa"/>
          </w:tcPr>
          <w:p w14:paraId="0B6C992D" w14:textId="77777777" w:rsidR="00DD0076" w:rsidRDefault="00DD0076" w:rsidP="00DD0076">
            <w:r>
              <w:t>The inventory search box opens.</w:t>
            </w:r>
          </w:p>
        </w:tc>
        <w:tc>
          <w:tcPr>
            <w:tcW w:w="2901" w:type="dxa"/>
          </w:tcPr>
          <w:p w14:paraId="603CFE48" w14:textId="37582D0C" w:rsidR="00DD0076" w:rsidRDefault="00DD0076" w:rsidP="00DD0076">
            <w:r>
              <w:t xml:space="preserve"> Yes</w:t>
            </w:r>
          </w:p>
          <w:p w14:paraId="1EF3ED12" w14:textId="3AE6EB90" w:rsidR="00DD0076" w:rsidRDefault="00DD0076" w:rsidP="00DD0076">
            <w:r>
              <w:t xml:space="preserve">X  No, reason/action taken: </w:t>
            </w:r>
          </w:p>
          <w:p w14:paraId="47E7D671" w14:textId="6DB1B1DA" w:rsidR="00DD0076" w:rsidRDefault="00DD0076" w:rsidP="00DD0076">
            <w:r>
              <w:t xml:space="preserve">Inserted the inventory link into the protocol </w:t>
            </w:r>
            <w:r w:rsidR="00E03E12">
              <w:t>section</w:t>
            </w:r>
          </w:p>
          <w:p w14:paraId="0EDA8802" w14:textId="77777777" w:rsidR="00DD0076" w:rsidRDefault="00DD0076" w:rsidP="00DD0076"/>
        </w:tc>
        <w:tc>
          <w:tcPr>
            <w:tcW w:w="1832" w:type="dxa"/>
          </w:tcPr>
          <w:p w14:paraId="70A07E9A" w14:textId="531AAA4B" w:rsidR="00DD0076" w:rsidRPr="00547089" w:rsidRDefault="00DD0076" w:rsidP="00DD0076">
            <w:r w:rsidRPr="00C77270">
              <w:t>AFL 5/10/18</w:t>
            </w:r>
          </w:p>
        </w:tc>
      </w:tr>
      <w:tr w:rsidR="00DD0076" w14:paraId="4C539536" w14:textId="77777777" w:rsidTr="00B64755">
        <w:tc>
          <w:tcPr>
            <w:tcW w:w="1348" w:type="dxa"/>
          </w:tcPr>
          <w:p w14:paraId="3FBE6F16" w14:textId="7ED2B801" w:rsidR="00DD0076" w:rsidRDefault="00DD0076" w:rsidP="00DD0076">
            <w:r>
              <w:t>25</w:t>
            </w:r>
          </w:p>
        </w:tc>
        <w:tc>
          <w:tcPr>
            <w:tcW w:w="4371" w:type="dxa"/>
          </w:tcPr>
          <w:p w14:paraId="07B8711E" w14:textId="77777777" w:rsidR="00DD0076" w:rsidRDefault="00DD0076" w:rsidP="00DD0076">
            <w:r>
              <w:t>In advanced search look up one of the barcodes you previously used from step 3.4.</w:t>
            </w:r>
          </w:p>
        </w:tc>
        <w:tc>
          <w:tcPr>
            <w:tcW w:w="3847" w:type="dxa"/>
          </w:tcPr>
          <w:p w14:paraId="49D8425F" w14:textId="77777777" w:rsidR="00DD0076" w:rsidRDefault="00DD0076" w:rsidP="00DD0076">
            <w:r>
              <w:t>The container of interest is found in inventory and the correct metadata displays.</w:t>
            </w:r>
          </w:p>
        </w:tc>
        <w:tc>
          <w:tcPr>
            <w:tcW w:w="2901" w:type="dxa"/>
          </w:tcPr>
          <w:p w14:paraId="08771261" w14:textId="2A7EB5F0" w:rsidR="00DD0076" w:rsidRDefault="00DD0076" w:rsidP="00DD0076">
            <w:r>
              <w:t xml:space="preserve"> Yes</w:t>
            </w:r>
          </w:p>
          <w:p w14:paraId="12A7EE83" w14:textId="77777777" w:rsidR="00DD0076" w:rsidRDefault="00DD0076" w:rsidP="00DD0076">
            <w:r>
              <w:t>X  No, reason/action taken:</w:t>
            </w:r>
          </w:p>
          <w:p w14:paraId="5B08BAE0" w14:textId="0F7C7178" w:rsidR="00DD0076" w:rsidRDefault="00DD0076" w:rsidP="00DD0076">
            <w:r>
              <w:t xml:space="preserve">See 3.24 </w:t>
            </w:r>
          </w:p>
          <w:p w14:paraId="78F60095" w14:textId="77777777" w:rsidR="00DD0076" w:rsidRDefault="00DD0076" w:rsidP="00DD0076"/>
        </w:tc>
        <w:tc>
          <w:tcPr>
            <w:tcW w:w="1832" w:type="dxa"/>
          </w:tcPr>
          <w:p w14:paraId="108152D6" w14:textId="4A8C7F99" w:rsidR="00DD0076" w:rsidRPr="00547089" w:rsidRDefault="00DD0076" w:rsidP="00DD0076">
            <w:r w:rsidRPr="00C77270">
              <w:t>AFL 5/10/18</w:t>
            </w:r>
          </w:p>
        </w:tc>
      </w:tr>
      <w:tr w:rsidR="00DD0076" w14:paraId="1EEEE679" w14:textId="77777777" w:rsidTr="00B64755">
        <w:tc>
          <w:tcPr>
            <w:tcW w:w="1348" w:type="dxa"/>
          </w:tcPr>
          <w:p w14:paraId="3D901EAC" w14:textId="785A81EF" w:rsidR="00DD0076" w:rsidRDefault="00DD0076" w:rsidP="00DD0076">
            <w:r>
              <w:t>26</w:t>
            </w:r>
          </w:p>
        </w:tc>
        <w:tc>
          <w:tcPr>
            <w:tcW w:w="4371" w:type="dxa"/>
          </w:tcPr>
          <w:p w14:paraId="5CF56F18" w14:textId="77777777" w:rsidR="00DD0076" w:rsidRDefault="00DD0076" w:rsidP="00DD0076">
            <w:r>
              <w:t xml:space="preserve">Select the container, fill in the amount to use as ‘1’, click add to reaction. </w:t>
            </w:r>
          </w:p>
        </w:tc>
        <w:tc>
          <w:tcPr>
            <w:tcW w:w="3847" w:type="dxa"/>
          </w:tcPr>
          <w:p w14:paraId="4EB3D7EA" w14:textId="77777777" w:rsidR="00DD0076" w:rsidRDefault="00DD0076" w:rsidP="00DD0076">
            <w:r>
              <w:t>The inventory container is now linked to the Biology experiment.</w:t>
            </w:r>
          </w:p>
        </w:tc>
        <w:tc>
          <w:tcPr>
            <w:tcW w:w="2901" w:type="dxa"/>
          </w:tcPr>
          <w:p w14:paraId="646F10EF" w14:textId="3419BC38" w:rsidR="00DD0076" w:rsidRDefault="00DD0076" w:rsidP="00DD0076">
            <w:r>
              <w:t xml:space="preserve"> Yes</w:t>
            </w:r>
          </w:p>
          <w:p w14:paraId="13E9945E" w14:textId="45DD54CA" w:rsidR="00DD0076" w:rsidRDefault="00DD0076" w:rsidP="00DD0076">
            <w:r>
              <w:t xml:space="preserve">X  No, reason/action taken: </w:t>
            </w:r>
          </w:p>
          <w:p w14:paraId="570A985B" w14:textId="4C83C621" w:rsidR="00DD0076" w:rsidRDefault="00DD0076" w:rsidP="00DD0076">
            <w:r>
              <w:t>See 3.24</w:t>
            </w:r>
          </w:p>
          <w:p w14:paraId="02ED9113" w14:textId="77777777" w:rsidR="00DD0076" w:rsidRDefault="00DD0076" w:rsidP="00DD0076"/>
        </w:tc>
        <w:tc>
          <w:tcPr>
            <w:tcW w:w="1832" w:type="dxa"/>
          </w:tcPr>
          <w:p w14:paraId="6EE33ED8" w14:textId="482C54C1" w:rsidR="00DD0076" w:rsidRPr="00547089" w:rsidRDefault="00DD0076" w:rsidP="00DD0076">
            <w:r w:rsidRPr="00C77270">
              <w:t>AFL 5/10/18</w:t>
            </w:r>
          </w:p>
        </w:tc>
      </w:tr>
      <w:tr w:rsidR="00DD0076" w14:paraId="13879F24" w14:textId="77777777" w:rsidTr="00B64755">
        <w:tc>
          <w:tcPr>
            <w:tcW w:w="1348" w:type="dxa"/>
          </w:tcPr>
          <w:p w14:paraId="4E0C800E" w14:textId="1A999E99" w:rsidR="00DD0076" w:rsidRDefault="00DD0076" w:rsidP="00DD0076">
            <w:r>
              <w:t>27</w:t>
            </w:r>
          </w:p>
        </w:tc>
        <w:tc>
          <w:tcPr>
            <w:tcW w:w="4371" w:type="dxa"/>
          </w:tcPr>
          <w:p w14:paraId="50997998" w14:textId="77777777" w:rsidR="00DD0076" w:rsidRDefault="00DD0076" w:rsidP="00DD0076">
            <w:r>
              <w:t>Return to the inventory module.</w:t>
            </w:r>
          </w:p>
        </w:tc>
        <w:tc>
          <w:tcPr>
            <w:tcW w:w="3847" w:type="dxa"/>
          </w:tcPr>
          <w:p w14:paraId="2ADA9443" w14:textId="77777777" w:rsidR="00DD0076" w:rsidRDefault="00DD0076" w:rsidP="00DD0076">
            <w:r>
              <w:t>The inventory main screen is displayed.</w:t>
            </w:r>
          </w:p>
        </w:tc>
        <w:tc>
          <w:tcPr>
            <w:tcW w:w="2901" w:type="dxa"/>
          </w:tcPr>
          <w:p w14:paraId="1E76923A" w14:textId="27AEA286" w:rsidR="00DD0076" w:rsidRDefault="00DD0076" w:rsidP="00DD0076">
            <w:r>
              <w:t>X  Yes</w:t>
            </w:r>
          </w:p>
          <w:p w14:paraId="45D48446" w14:textId="77777777" w:rsidR="00DD0076" w:rsidRDefault="00DD0076" w:rsidP="00DD0076">
            <w:r>
              <w:t xml:space="preserve">□  No, reason/action taken: </w:t>
            </w:r>
          </w:p>
          <w:p w14:paraId="04E35D08" w14:textId="77777777" w:rsidR="00DD0076" w:rsidRDefault="00DD0076" w:rsidP="00DD0076"/>
        </w:tc>
        <w:tc>
          <w:tcPr>
            <w:tcW w:w="1832" w:type="dxa"/>
          </w:tcPr>
          <w:p w14:paraId="2174A917" w14:textId="3C59F3BA" w:rsidR="00DD0076" w:rsidRPr="00547089" w:rsidRDefault="00DD0076" w:rsidP="00DD0076">
            <w:r w:rsidRPr="00C77270">
              <w:t>AFL 5/10/18</w:t>
            </w:r>
          </w:p>
        </w:tc>
      </w:tr>
      <w:tr w:rsidR="00DD0076" w14:paraId="6CD10F97" w14:textId="77777777" w:rsidTr="00B64755">
        <w:tc>
          <w:tcPr>
            <w:tcW w:w="1348" w:type="dxa"/>
          </w:tcPr>
          <w:p w14:paraId="54F0DC01" w14:textId="19E8E713" w:rsidR="00DD0076" w:rsidRDefault="00DD0076" w:rsidP="00DD0076">
            <w:r>
              <w:t>28</w:t>
            </w:r>
          </w:p>
        </w:tc>
        <w:tc>
          <w:tcPr>
            <w:tcW w:w="4371" w:type="dxa"/>
          </w:tcPr>
          <w:p w14:paraId="3734E77C" w14:textId="77777777" w:rsidR="00DD0076" w:rsidRDefault="00DD0076" w:rsidP="00DD0076">
            <w:r>
              <w:t>Hover over the Bulk Operations menu and select Bulk Dispose.</w:t>
            </w:r>
          </w:p>
        </w:tc>
        <w:tc>
          <w:tcPr>
            <w:tcW w:w="3847" w:type="dxa"/>
          </w:tcPr>
          <w:p w14:paraId="03A140B7" w14:textId="77777777" w:rsidR="00DD0076" w:rsidRPr="00547089" w:rsidRDefault="00DD0076" w:rsidP="00DD0076">
            <w:r>
              <w:t>The bulk dispose menu is displayed.</w:t>
            </w:r>
          </w:p>
        </w:tc>
        <w:tc>
          <w:tcPr>
            <w:tcW w:w="2901" w:type="dxa"/>
          </w:tcPr>
          <w:p w14:paraId="5C3C5697" w14:textId="287AD163" w:rsidR="00DD0076" w:rsidRDefault="00DD0076" w:rsidP="00DD0076">
            <w:r>
              <w:t>X  Yes</w:t>
            </w:r>
          </w:p>
          <w:p w14:paraId="11D2BBD8" w14:textId="77777777" w:rsidR="00DD0076" w:rsidRDefault="00DD0076" w:rsidP="00DD0076">
            <w:r>
              <w:t xml:space="preserve">□  No, reason/action taken: </w:t>
            </w:r>
          </w:p>
          <w:p w14:paraId="5C7D10E7" w14:textId="77777777" w:rsidR="00DD0076" w:rsidRPr="00547089" w:rsidRDefault="00DD0076" w:rsidP="00DD0076"/>
        </w:tc>
        <w:tc>
          <w:tcPr>
            <w:tcW w:w="1832" w:type="dxa"/>
          </w:tcPr>
          <w:p w14:paraId="44FE5A0A" w14:textId="1E1F39E7" w:rsidR="00DD0076" w:rsidRPr="00547089" w:rsidRDefault="00DD0076" w:rsidP="00DD0076">
            <w:r w:rsidRPr="00C77270">
              <w:t>AFL 5/10/18</w:t>
            </w:r>
          </w:p>
        </w:tc>
      </w:tr>
      <w:tr w:rsidR="00DD0076" w14:paraId="76D9067C" w14:textId="77777777" w:rsidTr="00B64755">
        <w:tc>
          <w:tcPr>
            <w:tcW w:w="1348" w:type="dxa"/>
          </w:tcPr>
          <w:p w14:paraId="2B500B84" w14:textId="3D1287EA" w:rsidR="00DD0076" w:rsidRDefault="00DD0076" w:rsidP="00DD0076">
            <w:r>
              <w:t>29</w:t>
            </w:r>
          </w:p>
        </w:tc>
        <w:tc>
          <w:tcPr>
            <w:tcW w:w="4371" w:type="dxa"/>
          </w:tcPr>
          <w:p w14:paraId="38D6A3F1" w14:textId="77777777" w:rsidR="00DD0076" w:rsidRDefault="00DD0076" w:rsidP="00DD0076">
            <w:r>
              <w:t>Add the three barcodes from step 3.4 and select ok.</w:t>
            </w:r>
          </w:p>
        </w:tc>
        <w:tc>
          <w:tcPr>
            <w:tcW w:w="3847" w:type="dxa"/>
          </w:tcPr>
          <w:p w14:paraId="1D5C17FD" w14:textId="77777777" w:rsidR="00DD0076" w:rsidRPr="00547089" w:rsidRDefault="00DD0076" w:rsidP="00DD0076">
            <w:r>
              <w:t>The 3 containers are all removed from the Bin 1 location in the location tree.</w:t>
            </w:r>
          </w:p>
        </w:tc>
        <w:tc>
          <w:tcPr>
            <w:tcW w:w="2901" w:type="dxa"/>
          </w:tcPr>
          <w:p w14:paraId="71110AAA" w14:textId="2AEFA4D2" w:rsidR="00DD0076" w:rsidRDefault="00DD0076" w:rsidP="00DD0076">
            <w:r>
              <w:t>X Yes</w:t>
            </w:r>
          </w:p>
          <w:p w14:paraId="35D32015" w14:textId="77777777" w:rsidR="00DD0076" w:rsidRDefault="00DD0076" w:rsidP="00DD0076">
            <w:r>
              <w:t xml:space="preserve">□  No, reason/action taken: </w:t>
            </w:r>
          </w:p>
          <w:p w14:paraId="7F829713" w14:textId="77777777" w:rsidR="00DD0076" w:rsidRPr="00547089" w:rsidRDefault="00DD0076" w:rsidP="00DD0076"/>
        </w:tc>
        <w:tc>
          <w:tcPr>
            <w:tcW w:w="1832" w:type="dxa"/>
          </w:tcPr>
          <w:p w14:paraId="4FEA9EC0" w14:textId="3E7A84E1" w:rsidR="00DD0076" w:rsidRPr="00547089" w:rsidRDefault="00DD0076" w:rsidP="00DD0076">
            <w:r w:rsidRPr="00C77270">
              <w:t>AFL 5/10/18</w:t>
            </w:r>
          </w:p>
        </w:tc>
      </w:tr>
      <w:tr w:rsidR="00DD0076" w14:paraId="66A8392D" w14:textId="77777777" w:rsidTr="00B64755">
        <w:tc>
          <w:tcPr>
            <w:tcW w:w="1348" w:type="dxa"/>
          </w:tcPr>
          <w:p w14:paraId="7EDAC1F9" w14:textId="17241295" w:rsidR="00DD0076" w:rsidRDefault="00DD0076" w:rsidP="00DD0076">
            <w:r>
              <w:lastRenderedPageBreak/>
              <w:t>30</w:t>
            </w:r>
          </w:p>
        </w:tc>
        <w:tc>
          <w:tcPr>
            <w:tcW w:w="4371" w:type="dxa"/>
          </w:tcPr>
          <w:p w14:paraId="29506246" w14:textId="77777777" w:rsidR="00DD0076" w:rsidRDefault="00DD0076" w:rsidP="00DD0076">
            <w:r>
              <w:t xml:space="preserve">Leave the inventory module, navigate to the ELN module, and open the previously created biology experiment. </w:t>
            </w:r>
          </w:p>
        </w:tc>
        <w:tc>
          <w:tcPr>
            <w:tcW w:w="3847" w:type="dxa"/>
          </w:tcPr>
          <w:p w14:paraId="0BD6D1CD" w14:textId="77777777" w:rsidR="00DD0076" w:rsidRPr="00547089" w:rsidRDefault="00DD0076" w:rsidP="00DD0076">
            <w:r>
              <w:t>The previously created biology experiment containing the inventory container link is open on the page.</w:t>
            </w:r>
          </w:p>
        </w:tc>
        <w:tc>
          <w:tcPr>
            <w:tcW w:w="2901" w:type="dxa"/>
          </w:tcPr>
          <w:p w14:paraId="4B3B6C0E" w14:textId="09F2AFED" w:rsidR="00DD0076" w:rsidRDefault="00DD0076" w:rsidP="00DD0076">
            <w:r>
              <w:t>X  Yes</w:t>
            </w:r>
          </w:p>
          <w:p w14:paraId="41AD32F9" w14:textId="77777777" w:rsidR="00DD0076" w:rsidRDefault="00DD0076" w:rsidP="00DD0076">
            <w:r>
              <w:t xml:space="preserve">□  No, reason/action taken: </w:t>
            </w:r>
          </w:p>
          <w:p w14:paraId="2C8944CA" w14:textId="77777777" w:rsidR="00DD0076" w:rsidRPr="00547089" w:rsidRDefault="00DD0076" w:rsidP="00DD0076"/>
        </w:tc>
        <w:tc>
          <w:tcPr>
            <w:tcW w:w="1832" w:type="dxa"/>
          </w:tcPr>
          <w:p w14:paraId="2920B40E" w14:textId="0320E12A" w:rsidR="00DD0076" w:rsidRPr="00547089" w:rsidRDefault="00DD0076" w:rsidP="00DD0076">
            <w:r w:rsidRPr="00C77270">
              <w:t>AFL 5/10/18</w:t>
            </w:r>
          </w:p>
        </w:tc>
      </w:tr>
      <w:tr w:rsidR="00DD0076" w14:paraId="1F752B0A" w14:textId="77777777" w:rsidTr="00B64755">
        <w:trPr>
          <w:cantSplit/>
        </w:trPr>
        <w:tc>
          <w:tcPr>
            <w:tcW w:w="1348" w:type="dxa"/>
          </w:tcPr>
          <w:p w14:paraId="5EA6671C" w14:textId="02F63BF4" w:rsidR="00DD0076" w:rsidRDefault="00DD0076" w:rsidP="00DD0076">
            <w:r>
              <w:t>31</w:t>
            </w:r>
          </w:p>
        </w:tc>
        <w:tc>
          <w:tcPr>
            <w:tcW w:w="4371" w:type="dxa"/>
          </w:tcPr>
          <w:p w14:paraId="30CE8F5D" w14:textId="32501573" w:rsidR="00DD0076" w:rsidRDefault="00DD0076" w:rsidP="00DD0076">
            <w:r>
              <w:t>Select the link added in step 3.26 to be redirected to the inventory module.</w:t>
            </w:r>
          </w:p>
        </w:tc>
        <w:tc>
          <w:tcPr>
            <w:tcW w:w="3847" w:type="dxa"/>
          </w:tcPr>
          <w:p w14:paraId="7F5EB5BA" w14:textId="206FBAA8" w:rsidR="00DD0076" w:rsidRDefault="00DD0076" w:rsidP="00DD0076">
            <w:r>
              <w:t>The container can no longer be restored, edited, or changed.</w:t>
            </w:r>
          </w:p>
        </w:tc>
        <w:tc>
          <w:tcPr>
            <w:tcW w:w="2901" w:type="dxa"/>
          </w:tcPr>
          <w:p w14:paraId="6F6EA3B1" w14:textId="304732CC" w:rsidR="00DD0076" w:rsidRDefault="00DD0076" w:rsidP="00DD0076">
            <w:r>
              <w:t>X  Yes</w:t>
            </w:r>
          </w:p>
          <w:p w14:paraId="028AB8B6" w14:textId="77777777" w:rsidR="00DD0076" w:rsidRDefault="00DD0076" w:rsidP="00DD0076">
            <w:r>
              <w:t xml:space="preserve">□  No, reason/action taken: </w:t>
            </w:r>
          </w:p>
          <w:p w14:paraId="1EDCD7E4" w14:textId="77777777" w:rsidR="00DD0076" w:rsidRDefault="00DD0076" w:rsidP="00DD0076"/>
        </w:tc>
        <w:tc>
          <w:tcPr>
            <w:tcW w:w="1832" w:type="dxa"/>
          </w:tcPr>
          <w:p w14:paraId="1952FB08" w14:textId="5A4F8863" w:rsidR="00DD0076" w:rsidRPr="00547089" w:rsidRDefault="00DD0076" w:rsidP="00DD0076">
            <w:r w:rsidRPr="00C77270">
              <w:t>AFL 5/10/18</w:t>
            </w:r>
          </w:p>
        </w:tc>
      </w:tr>
      <w:tr w:rsidR="00DD0076" w14:paraId="0829123A" w14:textId="77777777" w:rsidTr="00B64755">
        <w:trPr>
          <w:cantSplit/>
        </w:trPr>
        <w:tc>
          <w:tcPr>
            <w:tcW w:w="1348" w:type="dxa"/>
          </w:tcPr>
          <w:p w14:paraId="6D00DCE5" w14:textId="7175F241" w:rsidR="00DD0076" w:rsidRDefault="00DD0076" w:rsidP="00DD0076">
            <w:r>
              <w:t>32</w:t>
            </w:r>
          </w:p>
        </w:tc>
        <w:tc>
          <w:tcPr>
            <w:tcW w:w="4371" w:type="dxa"/>
          </w:tcPr>
          <w:p w14:paraId="55273B38" w14:textId="77777777" w:rsidR="00DD0076" w:rsidRDefault="00DD0076" w:rsidP="00DD0076">
            <w:r>
              <w:t>Check audit trail for ‘Bulk Disposed’ action including:</w:t>
            </w:r>
          </w:p>
          <w:p w14:paraId="5D17C143" w14:textId="77777777" w:rsidR="00DD0076" w:rsidRDefault="00DD0076" w:rsidP="00DD0076">
            <w:pPr>
              <w:pStyle w:val="ListParagraph"/>
              <w:numPr>
                <w:ilvl w:val="0"/>
                <w:numId w:val="9"/>
              </w:numPr>
            </w:pPr>
            <w:r>
              <w:t>User name</w:t>
            </w:r>
          </w:p>
          <w:p w14:paraId="735E1315" w14:textId="77777777" w:rsidR="00DD0076" w:rsidRDefault="00DD0076" w:rsidP="00DD0076">
            <w:pPr>
              <w:pStyle w:val="ListParagraph"/>
              <w:numPr>
                <w:ilvl w:val="0"/>
                <w:numId w:val="9"/>
              </w:numPr>
            </w:pPr>
            <w:r>
              <w:t>Date with timestamp</w:t>
            </w:r>
          </w:p>
        </w:tc>
        <w:tc>
          <w:tcPr>
            <w:tcW w:w="3847" w:type="dxa"/>
          </w:tcPr>
          <w:p w14:paraId="7B0F1478" w14:textId="77777777" w:rsidR="00DD0076" w:rsidRDefault="00DD0076" w:rsidP="00DD0076">
            <w:r>
              <w:t>All audit trail information is recorded and displays on the page.</w:t>
            </w:r>
          </w:p>
        </w:tc>
        <w:tc>
          <w:tcPr>
            <w:tcW w:w="2901" w:type="dxa"/>
          </w:tcPr>
          <w:p w14:paraId="0C914BF0" w14:textId="7C6A4447" w:rsidR="00DD0076" w:rsidRDefault="00DD0076" w:rsidP="00DD0076">
            <w:r>
              <w:t>X  Yes</w:t>
            </w:r>
          </w:p>
          <w:p w14:paraId="3D1AF1E8" w14:textId="77777777" w:rsidR="00DD0076" w:rsidRDefault="00DD0076" w:rsidP="00DD0076">
            <w:r>
              <w:t xml:space="preserve">□  No, reason/action taken: </w:t>
            </w:r>
          </w:p>
          <w:p w14:paraId="4DBF2234" w14:textId="77777777" w:rsidR="00DD0076" w:rsidRDefault="00DD0076" w:rsidP="00DD0076"/>
        </w:tc>
        <w:tc>
          <w:tcPr>
            <w:tcW w:w="1832" w:type="dxa"/>
          </w:tcPr>
          <w:p w14:paraId="38900553" w14:textId="2A21D396" w:rsidR="00DD0076" w:rsidRPr="00547089" w:rsidRDefault="00DD0076" w:rsidP="00DD0076">
            <w:r w:rsidRPr="00C77270">
              <w:t>AFL 5/10/18</w:t>
            </w:r>
          </w:p>
        </w:tc>
      </w:tr>
      <w:tr w:rsidR="00DD0076" w14:paraId="1EE38379" w14:textId="77777777" w:rsidTr="002443C2">
        <w:trPr>
          <w:cantSplit/>
        </w:trPr>
        <w:tc>
          <w:tcPr>
            <w:tcW w:w="1348" w:type="dxa"/>
          </w:tcPr>
          <w:p w14:paraId="68F58515" w14:textId="0A7406A8" w:rsidR="00DD0076" w:rsidRDefault="00DD0076" w:rsidP="00DD0076">
            <w:r>
              <w:t>33</w:t>
            </w:r>
          </w:p>
        </w:tc>
        <w:tc>
          <w:tcPr>
            <w:tcW w:w="4371" w:type="dxa"/>
          </w:tcPr>
          <w:p w14:paraId="2DFF6F57" w14:textId="77777777" w:rsidR="00DD0076" w:rsidRDefault="00DD0076" w:rsidP="00DD0076">
            <w:r>
              <w:t>Logout as Joe@demo.com</w:t>
            </w:r>
          </w:p>
        </w:tc>
        <w:tc>
          <w:tcPr>
            <w:tcW w:w="3847" w:type="dxa"/>
          </w:tcPr>
          <w:p w14:paraId="3B5F27FC" w14:textId="761554A4" w:rsidR="00DD0076" w:rsidRDefault="00DD0076" w:rsidP="00DD0076">
            <w:r>
              <w:t>Return to login page.</w:t>
            </w:r>
          </w:p>
        </w:tc>
        <w:tc>
          <w:tcPr>
            <w:tcW w:w="2901" w:type="dxa"/>
          </w:tcPr>
          <w:p w14:paraId="4C8DBE0C" w14:textId="55EC1461" w:rsidR="00DD0076" w:rsidRDefault="00DD0076" w:rsidP="00DD0076">
            <w:r>
              <w:t>X  Yes</w:t>
            </w:r>
          </w:p>
          <w:p w14:paraId="74C0A17B" w14:textId="77777777" w:rsidR="00DD0076" w:rsidRDefault="00DD0076" w:rsidP="00DD0076">
            <w:r>
              <w:t xml:space="preserve">□  No, reason/action taken: </w:t>
            </w:r>
          </w:p>
          <w:p w14:paraId="1CFFE4B2" w14:textId="77777777" w:rsidR="00DD0076" w:rsidRPr="00547089" w:rsidRDefault="00DD0076" w:rsidP="00DD0076"/>
        </w:tc>
        <w:tc>
          <w:tcPr>
            <w:tcW w:w="1832" w:type="dxa"/>
          </w:tcPr>
          <w:p w14:paraId="1FF541A1" w14:textId="2AA69823" w:rsidR="00DD0076" w:rsidRPr="00547089" w:rsidRDefault="00DD0076" w:rsidP="00DD0076">
            <w:r w:rsidRPr="00C77270">
              <w:t>AFL 5/10/18</w:t>
            </w:r>
          </w:p>
        </w:tc>
      </w:tr>
      <w:tr w:rsidR="00DD0076" w14:paraId="6E28E693" w14:textId="77777777" w:rsidTr="002443C2">
        <w:trPr>
          <w:cantSplit/>
        </w:trPr>
        <w:tc>
          <w:tcPr>
            <w:tcW w:w="1348" w:type="dxa"/>
          </w:tcPr>
          <w:p w14:paraId="19378576" w14:textId="22D37366" w:rsidR="00DD0076" w:rsidRDefault="00DD0076" w:rsidP="00DD0076">
            <w:r>
              <w:t>33</w:t>
            </w:r>
          </w:p>
        </w:tc>
        <w:tc>
          <w:tcPr>
            <w:tcW w:w="4371" w:type="dxa"/>
          </w:tcPr>
          <w:p w14:paraId="0207C4CE" w14:textId="77777777" w:rsidR="00DD0076" w:rsidRDefault="00DD0076" w:rsidP="00DD0076">
            <w:r>
              <w:t xml:space="preserve">Login as </w:t>
            </w:r>
            <w:hyperlink r:id="rId17" w:history="1">
              <w:r w:rsidRPr="00B94CF3">
                <w:rPr>
                  <w:rStyle w:val="Hyperlink"/>
                </w:rPr>
                <w:t>Jane@demo.com</w:t>
              </w:r>
            </w:hyperlink>
            <w:r>
              <w:t xml:space="preserve"> and select inventory module</w:t>
            </w:r>
          </w:p>
        </w:tc>
        <w:tc>
          <w:tcPr>
            <w:tcW w:w="3847" w:type="dxa"/>
          </w:tcPr>
          <w:p w14:paraId="7F15CA81" w14:textId="77777777" w:rsidR="00DD0076" w:rsidRDefault="00DD0076" w:rsidP="00DD0076">
            <w:r>
              <w:t>You are at the inventory main page</w:t>
            </w:r>
          </w:p>
        </w:tc>
        <w:tc>
          <w:tcPr>
            <w:tcW w:w="2901" w:type="dxa"/>
          </w:tcPr>
          <w:p w14:paraId="0206B580" w14:textId="35E7ECFE" w:rsidR="00DD0076" w:rsidRDefault="00DD0076" w:rsidP="00DD0076">
            <w:r>
              <w:t>X  Yes</w:t>
            </w:r>
          </w:p>
          <w:p w14:paraId="566D92A4" w14:textId="77777777" w:rsidR="00DD0076" w:rsidRDefault="00DD0076" w:rsidP="00DD0076">
            <w:r>
              <w:t xml:space="preserve">□  No, reason/action taken: </w:t>
            </w:r>
          </w:p>
          <w:p w14:paraId="449F7EB0" w14:textId="77777777" w:rsidR="00DD0076" w:rsidRPr="00547089" w:rsidRDefault="00DD0076" w:rsidP="00DD0076"/>
        </w:tc>
        <w:tc>
          <w:tcPr>
            <w:tcW w:w="1832" w:type="dxa"/>
          </w:tcPr>
          <w:p w14:paraId="35CC0001" w14:textId="014A8048" w:rsidR="00DD0076" w:rsidRPr="00547089" w:rsidRDefault="00DD0076" w:rsidP="00DD0076">
            <w:r w:rsidRPr="00C77270">
              <w:t>AFL 5/10/18</w:t>
            </w:r>
          </w:p>
        </w:tc>
      </w:tr>
      <w:tr w:rsidR="00DD0076" w14:paraId="2D3A7502" w14:textId="77777777" w:rsidTr="002443C2">
        <w:trPr>
          <w:cantSplit/>
        </w:trPr>
        <w:tc>
          <w:tcPr>
            <w:tcW w:w="1348" w:type="dxa"/>
          </w:tcPr>
          <w:p w14:paraId="322288CB" w14:textId="5D77A061" w:rsidR="00DD0076" w:rsidRDefault="00DD0076" w:rsidP="00DD0076">
            <w:r>
              <w:t>34</w:t>
            </w:r>
          </w:p>
        </w:tc>
        <w:tc>
          <w:tcPr>
            <w:tcW w:w="4371" w:type="dxa"/>
          </w:tcPr>
          <w:p w14:paraId="71E6A318" w14:textId="77777777" w:rsidR="00DD0076" w:rsidRDefault="00DD0076" w:rsidP="00DD0076">
            <w:r>
              <w:t xml:space="preserve">Verify no links to Bulk Operations are visible </w:t>
            </w:r>
          </w:p>
        </w:tc>
        <w:tc>
          <w:tcPr>
            <w:tcW w:w="3847" w:type="dxa"/>
          </w:tcPr>
          <w:p w14:paraId="380BB745" w14:textId="77777777" w:rsidR="00DD0076" w:rsidRDefault="00DD0076" w:rsidP="00DD0076">
            <w:r>
              <w:t xml:space="preserve">No links to bulk operations are visible </w:t>
            </w:r>
          </w:p>
        </w:tc>
        <w:tc>
          <w:tcPr>
            <w:tcW w:w="2901" w:type="dxa"/>
          </w:tcPr>
          <w:p w14:paraId="3482AD1B" w14:textId="2B97D899" w:rsidR="00DD0076" w:rsidRDefault="00DD0076" w:rsidP="00DD0076">
            <w:r>
              <w:t>X  Yes</w:t>
            </w:r>
          </w:p>
          <w:p w14:paraId="1437B2E3" w14:textId="77777777" w:rsidR="00DD0076" w:rsidRDefault="00DD0076" w:rsidP="00DD0076">
            <w:r>
              <w:t xml:space="preserve">□  No, reason/action taken: </w:t>
            </w:r>
          </w:p>
          <w:p w14:paraId="37D66C48" w14:textId="77777777" w:rsidR="00DD0076" w:rsidRPr="00547089" w:rsidRDefault="00DD0076" w:rsidP="00DD0076"/>
        </w:tc>
        <w:tc>
          <w:tcPr>
            <w:tcW w:w="1832" w:type="dxa"/>
          </w:tcPr>
          <w:p w14:paraId="3804DA60" w14:textId="73DAFA48" w:rsidR="00DD0076" w:rsidRPr="00547089" w:rsidRDefault="00DD0076" w:rsidP="00DD0076">
            <w:r w:rsidRPr="00C77270">
              <w:t>AFL 5/10/18</w:t>
            </w:r>
          </w:p>
        </w:tc>
      </w:tr>
      <w:tr w:rsidR="00DD0076" w14:paraId="524F3488" w14:textId="77777777" w:rsidTr="002443C2">
        <w:trPr>
          <w:cantSplit/>
        </w:trPr>
        <w:tc>
          <w:tcPr>
            <w:tcW w:w="1348" w:type="dxa"/>
          </w:tcPr>
          <w:p w14:paraId="36A7A94A" w14:textId="185CCC77" w:rsidR="00DD0076" w:rsidRDefault="00DD0076" w:rsidP="00DD0076">
            <w:r>
              <w:t>35</w:t>
            </w:r>
          </w:p>
        </w:tc>
        <w:tc>
          <w:tcPr>
            <w:tcW w:w="4371" w:type="dxa"/>
          </w:tcPr>
          <w:p w14:paraId="5916545F" w14:textId="77777777" w:rsidR="00DD0076" w:rsidRDefault="00DD0076" w:rsidP="00DD0076">
            <w:r>
              <w:t>Sign out as jane@demo.com</w:t>
            </w:r>
          </w:p>
        </w:tc>
        <w:tc>
          <w:tcPr>
            <w:tcW w:w="3847" w:type="dxa"/>
          </w:tcPr>
          <w:p w14:paraId="48AFAE35" w14:textId="77777777" w:rsidR="00DD0076" w:rsidRDefault="00DD0076" w:rsidP="00DD0076">
            <w:r>
              <w:t>Return to login page</w:t>
            </w:r>
          </w:p>
        </w:tc>
        <w:tc>
          <w:tcPr>
            <w:tcW w:w="2901" w:type="dxa"/>
          </w:tcPr>
          <w:p w14:paraId="16BAFE19" w14:textId="1B5F6392" w:rsidR="00DD0076" w:rsidRDefault="00DD0076" w:rsidP="00DD0076">
            <w:r>
              <w:t>X  Yes</w:t>
            </w:r>
          </w:p>
          <w:p w14:paraId="1EB2CC91" w14:textId="77777777" w:rsidR="00DD0076" w:rsidRDefault="00DD0076" w:rsidP="00DD0076">
            <w:r>
              <w:t xml:space="preserve">□  No, reason/action taken: </w:t>
            </w:r>
          </w:p>
          <w:p w14:paraId="4C5E9517" w14:textId="77777777" w:rsidR="00DD0076" w:rsidRPr="00547089" w:rsidRDefault="00DD0076" w:rsidP="00DD0076"/>
        </w:tc>
        <w:tc>
          <w:tcPr>
            <w:tcW w:w="1832" w:type="dxa"/>
          </w:tcPr>
          <w:p w14:paraId="638A78F5" w14:textId="1E0C8762" w:rsidR="00DD0076" w:rsidRPr="00547089" w:rsidRDefault="00DD0076" w:rsidP="00DD0076">
            <w:r w:rsidRPr="00C77270">
              <w:t>AFL 5/10/18</w:t>
            </w:r>
          </w:p>
        </w:tc>
      </w:tr>
    </w:tbl>
    <w:p w14:paraId="5E138C15" w14:textId="77777777" w:rsidR="006859A5" w:rsidRDefault="006859A5" w:rsidP="003C309F">
      <w:pPr>
        <w:rPr>
          <w:b/>
        </w:rPr>
      </w:pPr>
    </w:p>
    <w:p w14:paraId="66EFDED3" w14:textId="77777777" w:rsidR="00644CDB" w:rsidRDefault="00644CDB" w:rsidP="003C309F">
      <w:pPr>
        <w:rPr>
          <w:b/>
        </w:rPr>
      </w:pPr>
    </w:p>
    <w:p w14:paraId="3C01CFFE" w14:textId="77777777" w:rsidR="006859A5" w:rsidRDefault="006859A5" w:rsidP="003C309F">
      <w:pPr>
        <w:rPr>
          <w:b/>
        </w:rPr>
      </w:pPr>
    </w:p>
    <w:p w14:paraId="58AAC4DC" w14:textId="77777777" w:rsidR="003C309F" w:rsidRPr="00A028EE" w:rsidRDefault="003C309F" w:rsidP="003C309F">
      <w:pPr>
        <w:rPr>
          <w:b/>
        </w:rPr>
      </w:pPr>
      <w:r w:rsidRPr="00A028EE">
        <w:rPr>
          <w:b/>
        </w:rPr>
        <w:t>Reviewed By:</w:t>
      </w:r>
    </w:p>
    <w:p w14:paraId="2A4F04DD" w14:textId="77777777" w:rsidR="003C309F" w:rsidRDefault="003C309F" w:rsidP="003C309F">
      <w:r>
        <w:t>The entries in this section were reviewed by the undersigned and confirmed to be filled out completely.</w:t>
      </w:r>
    </w:p>
    <w:p w14:paraId="347A5D11" w14:textId="77777777" w:rsidR="003C309F" w:rsidRDefault="003C309F" w:rsidP="003C309F"/>
    <w:p w14:paraId="1C537372" w14:textId="16CB14B5" w:rsidR="00C97977" w:rsidRDefault="003C309F">
      <w:pPr>
        <w:rPr>
          <w:u w:val="single"/>
        </w:rPr>
      </w:pPr>
      <w:r w:rsidRPr="00A028EE">
        <w:rPr>
          <w:u w:val="single"/>
        </w:rPr>
        <w:tab/>
      </w:r>
      <w:r w:rsidR="00A7483C">
        <w:rPr>
          <w:u w:val="single"/>
        </w:rPr>
        <w:t>Kate Hardy</w:t>
      </w:r>
      <w:r w:rsidRPr="00A028EE">
        <w:rPr>
          <w:u w:val="single"/>
        </w:rPr>
        <w:tab/>
      </w:r>
      <w:r w:rsidR="00A7483C">
        <w:rPr>
          <w:u w:val="single"/>
        </w:rPr>
        <w:t xml:space="preserve">  </w:t>
      </w:r>
      <w:r w:rsidRPr="00A028EE">
        <w:tab/>
      </w:r>
      <w:r w:rsidR="00A7483C">
        <w:t xml:space="preserve">    </w:t>
      </w:r>
      <w:r w:rsidR="00A7483C">
        <w:rPr>
          <w:u w:val="single"/>
        </w:rPr>
        <w:t xml:space="preserve">          </w:t>
      </w:r>
      <w:r w:rsidR="00DD0076">
        <w:rPr>
          <w:u w:val="single"/>
        </w:rPr>
        <w:t>5/10</w:t>
      </w:r>
      <w:r w:rsidR="007404A1">
        <w:rPr>
          <w:u w:val="single"/>
        </w:rPr>
        <w:t>/18</w:t>
      </w:r>
      <w:r>
        <w:rPr>
          <w:u w:val="single"/>
        </w:rPr>
        <w:tab/>
      </w:r>
    </w:p>
    <w:p w14:paraId="087F5F79" w14:textId="48808B3E" w:rsidR="009E0606" w:rsidRDefault="00133CAE">
      <w:r>
        <w:t>Name</w:t>
      </w:r>
      <w:r>
        <w:tab/>
      </w:r>
      <w:r>
        <w:tab/>
      </w:r>
      <w:r>
        <w:tab/>
      </w:r>
      <w:r>
        <w:tab/>
      </w:r>
      <w:r>
        <w:tab/>
        <w:t>Date</w:t>
      </w:r>
    </w:p>
    <w:p w14:paraId="1B9E00D3" w14:textId="066AB786" w:rsidR="00F96DAF" w:rsidRDefault="00F96DAF" w:rsidP="00C97977"/>
    <w:p w14:paraId="197E5BA8" w14:textId="77777777" w:rsidR="00A028EE" w:rsidRDefault="00F66FEF" w:rsidP="00A028EE">
      <w:pPr>
        <w:pStyle w:val="Heading1"/>
      </w:pPr>
      <w:r>
        <w:t xml:space="preserve">Test Execution </w:t>
      </w:r>
      <w:r w:rsidR="00A028EE">
        <w:t>Summa</w:t>
      </w:r>
      <w:r>
        <w:t>ry</w:t>
      </w:r>
    </w:p>
    <w:p w14:paraId="1F8F0670" w14:textId="77777777" w:rsidR="009A2189" w:rsidRDefault="00F66FEF" w:rsidP="00F66FEF">
      <w:r>
        <w:t>The purpose of this section is to record</w:t>
      </w:r>
      <w:r w:rsidRPr="00F66FEF">
        <w:t xml:space="preserve"> </w:t>
      </w:r>
      <w:r>
        <w:t xml:space="preserve">the </w:t>
      </w:r>
      <w:r w:rsidRPr="00F66FEF">
        <w:t xml:space="preserve">outcome of execution of the </w:t>
      </w:r>
      <w:r>
        <w:t>test</w:t>
      </w:r>
      <w:r w:rsidRPr="00F66FEF">
        <w:t>, e.g., was the testing successful, were there any significant issues encountered and if so how those items were handled.</w:t>
      </w:r>
    </w:p>
    <w:p w14:paraId="4CF6B853" w14:textId="77777777" w:rsidR="00FD77CA" w:rsidRDefault="00FD77CA" w:rsidP="00F66FEF"/>
    <w:p w14:paraId="300A267D" w14:textId="77777777" w:rsidR="00F66FEF" w:rsidRPr="00A028EE" w:rsidRDefault="00F66FEF" w:rsidP="00F66FEF">
      <w:pPr>
        <w:rPr>
          <w:b/>
        </w:rPr>
      </w:pPr>
      <w:r>
        <w:rPr>
          <w:b/>
        </w:rPr>
        <w:t>Testing Summary</w:t>
      </w:r>
    </w:p>
    <w:p w14:paraId="10735730" w14:textId="1CE15A45" w:rsidR="009A2189" w:rsidRDefault="00F66FEF" w:rsidP="00F66FEF">
      <w:r>
        <w:t>All tests c</w:t>
      </w:r>
      <w:r w:rsidR="00A7483C">
        <w:t>ompleted successfully?</w:t>
      </w:r>
      <w:r w:rsidR="00A7483C">
        <w:tab/>
        <w:t>□  Yes</w:t>
      </w:r>
      <w:r w:rsidR="00A7483C">
        <w:tab/>
      </w:r>
      <w:r w:rsidR="00A7483C">
        <w:tab/>
        <w:t>X</w:t>
      </w:r>
      <w:r>
        <w:t xml:space="preserve">  No, indicate pages on which tests</w:t>
      </w:r>
      <w:r w:rsidR="007C2FC5">
        <w:t xml:space="preserve"> did </w:t>
      </w:r>
      <w:r>
        <w:t xml:space="preserve">not </w:t>
      </w:r>
      <w:r w:rsidR="007C2FC5">
        <w:t xml:space="preserve"> complete successfully:</w:t>
      </w:r>
    </w:p>
    <w:p w14:paraId="4A86D5FC" w14:textId="77777777" w:rsidR="00A7483C" w:rsidRDefault="00A7483C" w:rsidP="00F66FEF"/>
    <w:p w14:paraId="632B21BA" w14:textId="2AAC0F73" w:rsidR="007C2FC5" w:rsidRDefault="00A7483C" w:rsidP="007C2FC5">
      <w:r>
        <w:rPr>
          <w:u w:val="single"/>
        </w:rPr>
        <w:t>The</w:t>
      </w:r>
      <w:r w:rsidR="00560C01">
        <w:rPr>
          <w:u w:val="single"/>
        </w:rPr>
        <w:t xml:space="preserve"> inventory container was not linked via the ELN but the direct URL was saved in the experiment at steps 2.10-2.15 and used to verify the disposed action in the audi</w:t>
      </w:r>
      <w:r w:rsidR="0035062E">
        <w:rPr>
          <w:u w:val="single"/>
        </w:rPr>
        <w:t>t</w:t>
      </w:r>
      <w:r w:rsidR="00560C01">
        <w:rPr>
          <w:u w:val="single"/>
        </w:rPr>
        <w:t xml:space="preserve"> trail of the test script actions at step 2.40</w:t>
      </w:r>
      <w:r w:rsidR="00560C01">
        <w:rPr>
          <w:u w:val="single"/>
        </w:rPr>
        <w:tab/>
      </w:r>
      <w:r w:rsidR="00560C01">
        <w:rPr>
          <w:u w:val="single"/>
        </w:rPr>
        <w:tab/>
      </w:r>
      <w:r w:rsidR="007C2FC5">
        <w:br/>
      </w:r>
    </w:p>
    <w:p w14:paraId="08B9BB35" w14:textId="77777777" w:rsidR="009A2189" w:rsidRDefault="007C2FC5" w:rsidP="007C2FC5">
      <w:pPr>
        <w:rPr>
          <w:b/>
        </w:rPr>
      </w:pPr>
      <w:r w:rsidRPr="007C2FC5">
        <w:rPr>
          <w:b/>
        </w:rPr>
        <w:t>Testing notes (any general notes about the execution of the test script)</w:t>
      </w:r>
    </w:p>
    <w:p w14:paraId="584FA38A" w14:textId="77777777" w:rsidR="00FD77CA" w:rsidRDefault="007C2FC5" w:rsidP="00AB2CDA">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br/>
      </w:r>
    </w:p>
    <w:p w14:paraId="0241C352" w14:textId="77777777" w:rsidR="009A2189" w:rsidRDefault="007C2FC5" w:rsidP="007C2FC5">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br/>
      </w:r>
    </w:p>
    <w:p w14:paraId="2FEEE0A1" w14:textId="09ED71B1" w:rsidR="00F66FEF" w:rsidRPr="007C2FC5" w:rsidRDefault="00F66FEF" w:rsidP="00F66FEF">
      <w:r w:rsidRPr="00A028EE">
        <w:rPr>
          <w:u w:val="single"/>
        </w:rPr>
        <w:tab/>
      </w:r>
      <w:r w:rsidR="00A7483C">
        <w:rPr>
          <w:u w:val="single"/>
        </w:rPr>
        <w:t xml:space="preserve">Amanda Lashua   </w:t>
      </w:r>
      <w:r w:rsidRPr="00A028EE">
        <w:tab/>
      </w:r>
      <w:r w:rsidRPr="00A028EE">
        <w:rPr>
          <w:u w:val="single"/>
        </w:rPr>
        <w:tab/>
      </w:r>
      <w:r w:rsidR="00DD0076">
        <w:rPr>
          <w:u w:val="single"/>
        </w:rPr>
        <w:t>5/10</w:t>
      </w:r>
      <w:r w:rsidR="007404A1">
        <w:rPr>
          <w:u w:val="single"/>
        </w:rPr>
        <w:t>/18</w:t>
      </w:r>
      <w:r w:rsidRPr="00A028EE">
        <w:rPr>
          <w:u w:val="single"/>
        </w:rPr>
        <w:tab/>
      </w:r>
      <w:r w:rsidR="007C2FC5">
        <w:tab/>
      </w:r>
      <w:r w:rsidR="007C2FC5" w:rsidRPr="00A028EE">
        <w:rPr>
          <w:u w:val="single"/>
        </w:rPr>
        <w:tab/>
      </w:r>
      <w:r w:rsidR="00A7483C">
        <w:rPr>
          <w:u w:val="single"/>
        </w:rPr>
        <w:t>Kate Hardy</w:t>
      </w:r>
      <w:r w:rsidR="007C2FC5" w:rsidRPr="00A028EE">
        <w:rPr>
          <w:u w:val="single"/>
        </w:rPr>
        <w:tab/>
      </w:r>
      <w:r w:rsidR="007C2FC5">
        <w:rPr>
          <w:u w:val="single"/>
        </w:rPr>
        <w:tab/>
      </w:r>
      <w:r w:rsidR="007C2FC5" w:rsidRPr="00A028EE">
        <w:rPr>
          <w:u w:val="single"/>
        </w:rPr>
        <w:tab/>
      </w:r>
      <w:r w:rsidR="007C2FC5" w:rsidRPr="00A028EE">
        <w:tab/>
      </w:r>
      <w:r w:rsidR="007C2FC5" w:rsidRPr="00A028EE">
        <w:rPr>
          <w:u w:val="single"/>
        </w:rPr>
        <w:tab/>
      </w:r>
      <w:r w:rsidR="00DD0076">
        <w:rPr>
          <w:u w:val="single"/>
        </w:rPr>
        <w:t>5/</w:t>
      </w:r>
      <w:r w:rsidR="00441DF2">
        <w:rPr>
          <w:u w:val="single"/>
        </w:rPr>
        <w:t>10</w:t>
      </w:r>
      <w:r w:rsidR="007404A1">
        <w:rPr>
          <w:u w:val="single"/>
        </w:rPr>
        <w:t>/18</w:t>
      </w:r>
    </w:p>
    <w:p w14:paraId="7A2C5109" w14:textId="26DD3D36" w:rsidR="00F66FEF" w:rsidRDefault="007C2FC5" w:rsidP="00F66FEF">
      <w:r>
        <w:t xml:space="preserve">Test executor </w:t>
      </w:r>
      <w:r w:rsidR="00F66FEF">
        <w:t>Name</w:t>
      </w:r>
      <w:r w:rsidR="00F66FEF">
        <w:tab/>
      </w:r>
      <w:r w:rsidR="00F66FEF">
        <w:tab/>
      </w:r>
      <w:r w:rsidR="00F66FEF">
        <w:tab/>
        <w:t>Date</w:t>
      </w:r>
      <w:r>
        <w:tab/>
      </w:r>
      <w:r>
        <w:tab/>
      </w:r>
      <w:r>
        <w:tab/>
        <w:t>Reviewer Name</w:t>
      </w:r>
      <w:r>
        <w:tab/>
      </w:r>
      <w:r>
        <w:tab/>
      </w:r>
      <w:r>
        <w:tab/>
      </w:r>
      <w:r>
        <w:tab/>
        <w:t>Date</w:t>
      </w:r>
    </w:p>
    <w:p w14:paraId="112DC13B" w14:textId="77777777" w:rsidR="00601003" w:rsidRDefault="00601003" w:rsidP="003A3D8F">
      <w:pPr>
        <w:sectPr w:rsidR="00601003" w:rsidSect="00EB5500">
          <w:footerReference w:type="default" r:id="rId18"/>
          <w:pgSz w:w="15840" w:h="12240" w:orient="landscape" w:code="1"/>
          <w:pgMar w:top="907" w:right="835" w:bottom="720" w:left="720" w:header="547" w:footer="720" w:gutter="0"/>
          <w:cols w:space="720"/>
          <w:docGrid w:linePitch="360"/>
        </w:sectPr>
      </w:pPr>
    </w:p>
    <w:p w14:paraId="235AAAC2" w14:textId="77777777" w:rsidR="00A028EE" w:rsidRDefault="00A028EE" w:rsidP="00A028EE">
      <w:pPr>
        <w:pStyle w:val="Heading1"/>
      </w:pPr>
      <w:r>
        <w:lastRenderedPageBreak/>
        <w:t>Document approval</w:t>
      </w:r>
    </w:p>
    <w:p w14:paraId="6855A266" w14:textId="77777777" w:rsidR="00A028EE" w:rsidRPr="00A028EE" w:rsidRDefault="00A028EE" w:rsidP="00A028EE">
      <w:r>
        <w:t>This section is used to indicate approval of this test script template.</w:t>
      </w:r>
    </w:p>
    <w:p w14:paraId="38441FA9" w14:textId="77777777" w:rsidR="00A028EE" w:rsidRDefault="00A028EE" w:rsidP="003A3D8F"/>
    <w:tbl>
      <w:tblPr>
        <w:tblStyle w:val="TableGrid"/>
        <w:tblW w:w="0" w:type="auto"/>
        <w:tblLayout w:type="fixed"/>
        <w:tblLook w:val="04A0" w:firstRow="1" w:lastRow="0" w:firstColumn="1" w:lastColumn="0" w:noHBand="0" w:noVBand="1"/>
      </w:tblPr>
      <w:tblGrid>
        <w:gridCol w:w="1627"/>
        <w:gridCol w:w="3652"/>
        <w:gridCol w:w="1620"/>
        <w:gridCol w:w="3658"/>
      </w:tblGrid>
      <w:tr w:rsidR="00913CBB" w:rsidRPr="00913CBB" w14:paraId="5C86126D" w14:textId="77777777" w:rsidTr="00913CBB">
        <w:tc>
          <w:tcPr>
            <w:tcW w:w="1627" w:type="dxa"/>
          </w:tcPr>
          <w:p w14:paraId="287F72DC" w14:textId="77777777" w:rsidR="00913CBB" w:rsidRDefault="00913CBB" w:rsidP="00B34D84">
            <w:r w:rsidRPr="00913CBB">
              <w:t>Author:</w:t>
            </w:r>
          </w:p>
          <w:p w14:paraId="3C661AF1" w14:textId="77777777" w:rsidR="00913CBB" w:rsidRPr="00913CBB" w:rsidRDefault="00913CBB" w:rsidP="00B34D84"/>
        </w:tc>
        <w:tc>
          <w:tcPr>
            <w:tcW w:w="3652" w:type="dxa"/>
          </w:tcPr>
          <w:p w14:paraId="34247228" w14:textId="77777777" w:rsidR="00913CBB" w:rsidRPr="00913CBB" w:rsidRDefault="00F67078" w:rsidP="00B34D84">
            <w:r>
              <w:t>Amanda Lashua</w:t>
            </w:r>
          </w:p>
        </w:tc>
        <w:tc>
          <w:tcPr>
            <w:tcW w:w="1620" w:type="dxa"/>
          </w:tcPr>
          <w:p w14:paraId="753C43DE" w14:textId="77777777" w:rsidR="00913CBB" w:rsidRPr="00913CBB" w:rsidRDefault="00913CBB" w:rsidP="00B34D84">
            <w:r w:rsidRPr="00913CBB">
              <w:t>Approved by:</w:t>
            </w:r>
          </w:p>
        </w:tc>
        <w:tc>
          <w:tcPr>
            <w:tcW w:w="3658" w:type="dxa"/>
          </w:tcPr>
          <w:p w14:paraId="24048599" w14:textId="1B442324" w:rsidR="00913CBB" w:rsidRPr="00913CBB" w:rsidRDefault="00644CDB" w:rsidP="00B34D84">
            <w:r>
              <w:t>Kate Hardy</w:t>
            </w:r>
          </w:p>
        </w:tc>
      </w:tr>
      <w:tr w:rsidR="00913CBB" w:rsidRPr="00913CBB" w14:paraId="72631E95" w14:textId="77777777" w:rsidTr="00913CBB">
        <w:tc>
          <w:tcPr>
            <w:tcW w:w="1627" w:type="dxa"/>
          </w:tcPr>
          <w:p w14:paraId="1E7DC341" w14:textId="77777777" w:rsidR="00913CBB" w:rsidRDefault="00913CBB" w:rsidP="00B34D84">
            <w:r>
              <w:t>Signature:</w:t>
            </w:r>
          </w:p>
          <w:p w14:paraId="59B85E6B" w14:textId="77777777" w:rsidR="00913CBB" w:rsidRPr="00913CBB" w:rsidRDefault="00913CBB" w:rsidP="00B34D84"/>
        </w:tc>
        <w:tc>
          <w:tcPr>
            <w:tcW w:w="3652" w:type="dxa"/>
          </w:tcPr>
          <w:p w14:paraId="110B057E" w14:textId="77777777" w:rsidR="00913CBB" w:rsidRPr="00913CBB" w:rsidRDefault="00913CBB" w:rsidP="00B34D84"/>
        </w:tc>
        <w:tc>
          <w:tcPr>
            <w:tcW w:w="1620" w:type="dxa"/>
          </w:tcPr>
          <w:p w14:paraId="6EDE6559" w14:textId="77777777" w:rsidR="00913CBB" w:rsidRPr="00913CBB" w:rsidRDefault="00913CBB" w:rsidP="00B34D84">
            <w:r>
              <w:t>Signature:</w:t>
            </w:r>
          </w:p>
        </w:tc>
        <w:tc>
          <w:tcPr>
            <w:tcW w:w="3658" w:type="dxa"/>
          </w:tcPr>
          <w:p w14:paraId="64E2F879" w14:textId="77777777" w:rsidR="00913CBB" w:rsidRPr="00913CBB" w:rsidRDefault="00913CBB" w:rsidP="00B34D84"/>
        </w:tc>
      </w:tr>
      <w:tr w:rsidR="00913CBB" w:rsidRPr="00913CBB" w14:paraId="797F7C25" w14:textId="77777777" w:rsidTr="00913CBB">
        <w:tc>
          <w:tcPr>
            <w:tcW w:w="1627" w:type="dxa"/>
          </w:tcPr>
          <w:p w14:paraId="5F993828" w14:textId="77777777" w:rsidR="00913CBB" w:rsidRDefault="00913CBB" w:rsidP="00B34D84">
            <w:r w:rsidRPr="00913CBB">
              <w:t>Date:</w:t>
            </w:r>
          </w:p>
          <w:p w14:paraId="140C4474" w14:textId="77777777" w:rsidR="00913CBB" w:rsidRPr="00913CBB" w:rsidRDefault="00913CBB" w:rsidP="00B34D84"/>
        </w:tc>
        <w:tc>
          <w:tcPr>
            <w:tcW w:w="3652" w:type="dxa"/>
          </w:tcPr>
          <w:p w14:paraId="35AADB86" w14:textId="325EEA98" w:rsidR="00913CBB" w:rsidRPr="00913CBB" w:rsidRDefault="00441DF2" w:rsidP="00B34D84">
            <w:r>
              <w:t>5/10</w:t>
            </w:r>
            <w:r w:rsidR="007404A1">
              <w:t>/18</w:t>
            </w:r>
          </w:p>
        </w:tc>
        <w:tc>
          <w:tcPr>
            <w:tcW w:w="1620" w:type="dxa"/>
          </w:tcPr>
          <w:p w14:paraId="76B48529" w14:textId="77777777" w:rsidR="00913CBB" w:rsidRPr="00913CBB" w:rsidRDefault="00913CBB" w:rsidP="00B34D84">
            <w:r w:rsidRPr="00913CBB">
              <w:t>Date:</w:t>
            </w:r>
          </w:p>
        </w:tc>
        <w:tc>
          <w:tcPr>
            <w:tcW w:w="3658" w:type="dxa"/>
          </w:tcPr>
          <w:p w14:paraId="06655BCD" w14:textId="756AD0EA" w:rsidR="00913CBB" w:rsidRPr="00913CBB" w:rsidRDefault="00441DF2" w:rsidP="007404A1">
            <w:r>
              <w:t>5/10</w:t>
            </w:r>
            <w:r w:rsidR="007404A1">
              <w:t>/</w:t>
            </w:r>
            <w:r w:rsidR="00A7483C">
              <w:t>18</w:t>
            </w:r>
          </w:p>
        </w:tc>
      </w:tr>
    </w:tbl>
    <w:p w14:paraId="2ACA8BE2" w14:textId="77777777" w:rsidR="00F759FC" w:rsidRDefault="00F759FC" w:rsidP="00427312"/>
    <w:sectPr w:rsidR="00F759FC" w:rsidSect="00A549A1">
      <w:footerReference w:type="default" r:id="rId19"/>
      <w:pgSz w:w="12240" w:h="15840" w:code="1"/>
      <w:pgMar w:top="1800" w:right="720" w:bottom="720" w:left="907" w:header="547"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4C4BC5" w14:textId="77777777" w:rsidR="00C65B92" w:rsidRDefault="00C65B92">
      <w:r>
        <w:separator/>
      </w:r>
    </w:p>
  </w:endnote>
  <w:endnote w:type="continuationSeparator" w:id="0">
    <w:p w14:paraId="3DA72488" w14:textId="77777777" w:rsidR="00C65B92" w:rsidRDefault="00C65B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chine">
    <w:panose1 w:val="00000000000000000000"/>
    <w:charset w:val="00"/>
    <w:family w:val="swiss"/>
    <w:notTrueType/>
    <w:pitch w:val="default"/>
    <w:sig w:usb0="00000003" w:usb1="00000000" w:usb2="00000000" w:usb3="00000000" w:csb0="00000001" w:csb1="00000000"/>
  </w:font>
  <w:font w:name="Matrix">
    <w:altName w:val="Arial Unicode MS"/>
    <w:panose1 w:val="00000000000000000000"/>
    <w:charset w:val="80"/>
    <w:family w:val="auto"/>
    <w:notTrueType/>
    <w:pitch w:val="default"/>
    <w:sig w:usb0="00000001"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Frutiger 55 Roman">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2E27EE" w14:textId="77777777" w:rsidR="00632CE2" w:rsidRDefault="00632CE2" w:rsidP="000D218B">
    <w:pPr>
      <w:pStyle w:val="Footer"/>
      <w:tabs>
        <w:tab w:val="clear" w:pos="4320"/>
        <w:tab w:val="clear" w:pos="8640"/>
        <w:tab w:val="center" w:pos="5400"/>
        <w:tab w:val="right" w:pos="10620"/>
      </w:tabs>
      <w:spacing w:before="100" w:beforeAutospacing="1"/>
      <w:ind w:left="-900" w:right="-1080"/>
      <w:jc w:val="center"/>
      <w:rPr>
        <w:rFonts w:ascii="Arial" w:hAnsi="Arial" w:cs="Arial"/>
        <w:color w:val="999999"/>
        <w:sz w:val="16"/>
      </w:rPr>
    </w:pPr>
    <w:r>
      <w:rPr>
        <w:rFonts w:ascii="Arial" w:hAnsi="Arial" w:cs="Arial"/>
        <w:color w:val="999999"/>
        <w:sz w:val="16"/>
      </w:rPr>
      <w:t>Arxspan LLC – Proprietary and Confidential</w:t>
    </w:r>
    <w:r>
      <w:rPr>
        <w:rFonts w:ascii="Arial" w:hAnsi="Arial" w:cs="Arial"/>
        <w:color w:val="999999"/>
        <w:sz w:val="16"/>
      </w:rPr>
      <w:br/>
      <w:t>5a Crystal Pond Road, Southborough, MA 01772 USA</w:t>
    </w:r>
    <w:r>
      <w:rPr>
        <w:rFonts w:ascii="Arial" w:hAnsi="Arial" w:cs="Arial"/>
        <w:color w:val="999999"/>
        <w:sz w:val="16"/>
      </w:rPr>
      <w:br/>
      <w:t xml:space="preserve">+1-617-297-7023 | </w:t>
    </w:r>
    <w:r w:rsidRPr="009C6D0F">
      <w:rPr>
        <w:rFonts w:ascii="Arial" w:hAnsi="Arial" w:cs="Arial"/>
        <w:color w:val="999999"/>
        <w:sz w:val="16"/>
      </w:rPr>
      <w:t>www.arxspan.com</w:t>
    </w:r>
    <w:r>
      <w:rPr>
        <w:rFonts w:ascii="Arial" w:hAnsi="Arial" w:cs="Arial"/>
        <w:color w:val="999999"/>
        <w:sz w:val="16"/>
      </w:rPr>
      <w:t xml:space="preserve"> | sales@arxspan.com</w:t>
    </w:r>
  </w:p>
  <w:p w14:paraId="12BED78A" w14:textId="525C1AEE" w:rsidR="00632CE2" w:rsidRPr="009C6D0F" w:rsidRDefault="00632CE2" w:rsidP="00A549A1">
    <w:pPr>
      <w:pStyle w:val="Footer"/>
      <w:tabs>
        <w:tab w:val="clear" w:pos="4320"/>
        <w:tab w:val="clear" w:pos="8640"/>
        <w:tab w:val="center" w:pos="5400"/>
        <w:tab w:val="right" w:pos="10620"/>
      </w:tabs>
      <w:spacing w:before="120"/>
      <w:ind w:right="-1080"/>
      <w:rPr>
        <w:rFonts w:ascii="Arial" w:hAnsi="Arial" w:cs="Arial"/>
        <w:color w:val="999999"/>
        <w:sz w:val="16"/>
      </w:rPr>
    </w:pPr>
    <w:r>
      <w:rPr>
        <w:rFonts w:ascii="Arial" w:hAnsi="Arial" w:cs="Arial"/>
        <w:color w:val="999999"/>
        <w:sz w:val="16"/>
      </w:rPr>
      <w:t xml:space="preserve">Page </w:t>
    </w:r>
    <w:r>
      <w:rPr>
        <w:rFonts w:ascii="Arial" w:hAnsi="Arial" w:cs="Arial"/>
        <w:color w:val="999999"/>
        <w:sz w:val="16"/>
      </w:rPr>
      <w:fldChar w:fldCharType="begin"/>
    </w:r>
    <w:r>
      <w:rPr>
        <w:rFonts w:ascii="Arial" w:hAnsi="Arial" w:cs="Arial"/>
        <w:color w:val="999999"/>
        <w:sz w:val="16"/>
      </w:rPr>
      <w:instrText xml:space="preserve"> PAGE </w:instrText>
    </w:r>
    <w:r>
      <w:rPr>
        <w:rFonts w:ascii="Arial" w:hAnsi="Arial" w:cs="Arial"/>
        <w:color w:val="999999"/>
        <w:sz w:val="16"/>
      </w:rPr>
      <w:fldChar w:fldCharType="separate"/>
    </w:r>
    <w:r w:rsidR="006D1E24">
      <w:rPr>
        <w:rFonts w:ascii="Arial" w:hAnsi="Arial" w:cs="Arial"/>
        <w:noProof/>
        <w:color w:val="999999"/>
        <w:sz w:val="16"/>
      </w:rPr>
      <w:t>2</w:t>
    </w:r>
    <w:r>
      <w:rPr>
        <w:rFonts w:ascii="Arial" w:hAnsi="Arial" w:cs="Arial"/>
        <w:color w:val="999999"/>
        <w:sz w:val="16"/>
      </w:rPr>
      <w:fldChar w:fldCharType="end"/>
    </w:r>
    <w:r>
      <w:rPr>
        <w:rFonts w:ascii="Arial" w:hAnsi="Arial" w:cs="Arial"/>
        <w:color w:val="999999"/>
        <w:sz w:val="16"/>
      </w:rPr>
      <w:t xml:space="preserve"> of </w:t>
    </w:r>
    <w:r>
      <w:rPr>
        <w:rFonts w:ascii="Arial" w:hAnsi="Arial" w:cs="Arial"/>
        <w:color w:val="999999"/>
        <w:sz w:val="16"/>
      </w:rPr>
      <w:fldChar w:fldCharType="begin"/>
    </w:r>
    <w:r>
      <w:rPr>
        <w:rFonts w:ascii="Arial" w:hAnsi="Arial" w:cs="Arial"/>
        <w:color w:val="999999"/>
        <w:sz w:val="16"/>
      </w:rPr>
      <w:instrText xml:space="preserve"> NUMPAGES </w:instrText>
    </w:r>
    <w:r>
      <w:rPr>
        <w:rFonts w:ascii="Arial" w:hAnsi="Arial" w:cs="Arial"/>
        <w:color w:val="999999"/>
        <w:sz w:val="16"/>
      </w:rPr>
      <w:fldChar w:fldCharType="separate"/>
    </w:r>
    <w:r w:rsidR="006D1E24">
      <w:rPr>
        <w:rFonts w:ascii="Arial" w:hAnsi="Arial" w:cs="Arial"/>
        <w:noProof/>
        <w:color w:val="999999"/>
        <w:sz w:val="16"/>
      </w:rPr>
      <w:t>19</w:t>
    </w:r>
    <w:r>
      <w:rPr>
        <w:rFonts w:ascii="Arial" w:hAnsi="Arial" w:cs="Arial"/>
        <w:color w:val="999999"/>
        <w:sz w:val="16"/>
      </w:rPr>
      <w:fldChar w:fldCharType="end"/>
    </w:r>
    <w:r>
      <w:rPr>
        <w:rFonts w:ascii="Arial" w:hAnsi="Arial" w:cs="Arial"/>
        <w:color w:val="999999"/>
        <w:sz w:val="16"/>
      </w:rPr>
      <w:tab/>
    </w:r>
    <w:r>
      <w:rPr>
        <w:rFonts w:ascii="Arial" w:hAnsi="Arial" w:cs="Arial"/>
        <w:color w:val="999999"/>
        <w:sz w:val="16"/>
      </w:rPr>
      <w:fldChar w:fldCharType="begin"/>
    </w:r>
    <w:r>
      <w:rPr>
        <w:rFonts w:ascii="Arial" w:hAnsi="Arial" w:cs="Arial"/>
        <w:color w:val="999999"/>
        <w:sz w:val="16"/>
      </w:rPr>
      <w:instrText xml:space="preserve"> TITLE </w:instrText>
    </w:r>
    <w:r>
      <w:rPr>
        <w:rFonts w:ascii="Arial" w:hAnsi="Arial" w:cs="Arial"/>
        <w:color w:val="999999"/>
        <w:sz w:val="16"/>
      </w:rPr>
      <w:fldChar w:fldCharType="separate"/>
    </w:r>
    <w:r>
      <w:rPr>
        <w:rFonts w:ascii="Arial" w:hAnsi="Arial" w:cs="Arial"/>
        <w:color w:val="999999"/>
        <w:sz w:val="16"/>
      </w:rPr>
      <w:t>ArxLab Inventory Test Script</w:t>
    </w:r>
    <w:r>
      <w:rPr>
        <w:rFonts w:ascii="Arial" w:hAnsi="Arial" w:cs="Arial"/>
        <w:color w:val="999999"/>
        <w:sz w:val="16"/>
      </w:rPr>
      <w:fldChar w:fldCharType="end"/>
    </w:r>
    <w:r>
      <w:rPr>
        <w:rFonts w:ascii="Arial" w:hAnsi="Arial" w:cs="Arial"/>
        <w:color w:val="999999"/>
        <w:sz w:val="16"/>
      </w:rPr>
      <w:tab/>
      <w:t>Version: 1.0</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F56C03" w14:textId="77777777" w:rsidR="00632CE2" w:rsidRDefault="00632CE2" w:rsidP="00913CBB">
    <w:pPr>
      <w:pStyle w:val="Footer"/>
      <w:tabs>
        <w:tab w:val="clear" w:pos="4320"/>
        <w:tab w:val="clear" w:pos="8640"/>
        <w:tab w:val="center" w:pos="5400"/>
        <w:tab w:val="right" w:pos="10620"/>
      </w:tabs>
      <w:spacing w:before="100" w:beforeAutospacing="1"/>
      <w:ind w:left="-900" w:right="-1080"/>
      <w:jc w:val="center"/>
      <w:rPr>
        <w:rFonts w:ascii="Arial" w:hAnsi="Arial" w:cs="Arial"/>
        <w:color w:val="999999"/>
        <w:sz w:val="16"/>
      </w:rPr>
    </w:pPr>
    <w:r>
      <w:rPr>
        <w:rFonts w:ascii="Arial" w:hAnsi="Arial" w:cs="Arial"/>
        <w:color w:val="999999"/>
        <w:sz w:val="16"/>
      </w:rPr>
      <w:t>Arxspan LLC – Proprietary and Confidential</w:t>
    </w:r>
    <w:r>
      <w:rPr>
        <w:rFonts w:ascii="Arial" w:hAnsi="Arial" w:cs="Arial"/>
        <w:color w:val="999999"/>
        <w:sz w:val="16"/>
      </w:rPr>
      <w:br/>
      <w:t>5a Crystal Pond Road, Southborough, MA 01772 USA</w:t>
    </w:r>
    <w:r>
      <w:rPr>
        <w:rFonts w:ascii="Arial" w:hAnsi="Arial" w:cs="Arial"/>
        <w:color w:val="999999"/>
        <w:sz w:val="16"/>
      </w:rPr>
      <w:br/>
      <w:t xml:space="preserve">+1-617-297-7023 | </w:t>
    </w:r>
    <w:r w:rsidRPr="009C6D0F">
      <w:rPr>
        <w:rFonts w:ascii="Arial" w:hAnsi="Arial" w:cs="Arial"/>
        <w:color w:val="999999"/>
        <w:sz w:val="16"/>
      </w:rPr>
      <w:t>www.arxspan.com</w:t>
    </w:r>
    <w:r>
      <w:rPr>
        <w:rFonts w:ascii="Arial" w:hAnsi="Arial" w:cs="Arial"/>
        <w:color w:val="999999"/>
        <w:sz w:val="16"/>
      </w:rPr>
      <w:t xml:space="preserve"> | sales@arxspan.com</w:t>
    </w:r>
  </w:p>
  <w:p w14:paraId="4F3D92BE" w14:textId="77777777" w:rsidR="00632CE2" w:rsidRPr="00CD5D30" w:rsidRDefault="00632CE2" w:rsidP="00913CBB">
    <w:pPr>
      <w:pStyle w:val="Footer"/>
      <w:tabs>
        <w:tab w:val="clear" w:pos="4320"/>
        <w:tab w:val="clear" w:pos="8640"/>
        <w:tab w:val="center" w:pos="5400"/>
        <w:tab w:val="right" w:pos="10620"/>
      </w:tabs>
      <w:spacing w:before="100" w:beforeAutospacing="1"/>
      <w:ind w:right="-1080"/>
      <w:rPr>
        <w:rFonts w:ascii="Arial" w:hAnsi="Arial" w:cs="Arial"/>
        <w:color w:val="999999"/>
        <w:sz w:val="16"/>
      </w:rPr>
    </w:pPr>
    <w:r>
      <w:rPr>
        <w:rFonts w:ascii="Arial" w:hAnsi="Arial" w:cs="Arial"/>
        <w:color w:val="999999"/>
        <w:sz w:val="16"/>
      </w:rPr>
      <w:t xml:space="preserve">Page </w:t>
    </w:r>
    <w:r>
      <w:rPr>
        <w:rFonts w:ascii="Arial" w:hAnsi="Arial" w:cs="Arial"/>
        <w:color w:val="999999"/>
        <w:sz w:val="16"/>
      </w:rPr>
      <w:fldChar w:fldCharType="begin"/>
    </w:r>
    <w:r>
      <w:rPr>
        <w:rFonts w:ascii="Arial" w:hAnsi="Arial" w:cs="Arial"/>
        <w:color w:val="999999"/>
        <w:sz w:val="16"/>
      </w:rPr>
      <w:instrText xml:space="preserve"> PAGE </w:instrText>
    </w:r>
    <w:r>
      <w:rPr>
        <w:rFonts w:ascii="Arial" w:hAnsi="Arial" w:cs="Arial"/>
        <w:color w:val="999999"/>
        <w:sz w:val="16"/>
      </w:rPr>
      <w:fldChar w:fldCharType="separate"/>
    </w:r>
    <w:r>
      <w:rPr>
        <w:rFonts w:ascii="Arial" w:hAnsi="Arial" w:cs="Arial"/>
        <w:noProof/>
        <w:color w:val="999999"/>
        <w:sz w:val="16"/>
      </w:rPr>
      <w:t>1</w:t>
    </w:r>
    <w:r>
      <w:rPr>
        <w:rFonts w:ascii="Arial" w:hAnsi="Arial" w:cs="Arial"/>
        <w:color w:val="999999"/>
        <w:sz w:val="16"/>
      </w:rPr>
      <w:fldChar w:fldCharType="end"/>
    </w:r>
    <w:r>
      <w:rPr>
        <w:rFonts w:ascii="Arial" w:hAnsi="Arial" w:cs="Arial"/>
        <w:color w:val="999999"/>
        <w:sz w:val="16"/>
      </w:rPr>
      <w:t xml:space="preserve"> of </w:t>
    </w:r>
    <w:r>
      <w:rPr>
        <w:rFonts w:ascii="Arial" w:hAnsi="Arial" w:cs="Arial"/>
        <w:color w:val="999999"/>
        <w:sz w:val="16"/>
      </w:rPr>
      <w:fldChar w:fldCharType="begin"/>
    </w:r>
    <w:r>
      <w:rPr>
        <w:rFonts w:ascii="Arial" w:hAnsi="Arial" w:cs="Arial"/>
        <w:color w:val="999999"/>
        <w:sz w:val="16"/>
      </w:rPr>
      <w:instrText xml:space="preserve"> NUMPAGES </w:instrText>
    </w:r>
    <w:r>
      <w:rPr>
        <w:rFonts w:ascii="Arial" w:hAnsi="Arial" w:cs="Arial"/>
        <w:color w:val="999999"/>
        <w:sz w:val="16"/>
      </w:rPr>
      <w:fldChar w:fldCharType="separate"/>
    </w:r>
    <w:r>
      <w:rPr>
        <w:rFonts w:ascii="Arial" w:hAnsi="Arial" w:cs="Arial"/>
        <w:noProof/>
        <w:color w:val="999999"/>
        <w:sz w:val="16"/>
      </w:rPr>
      <w:t>43</w:t>
    </w:r>
    <w:r>
      <w:rPr>
        <w:rFonts w:ascii="Arial" w:hAnsi="Arial" w:cs="Arial"/>
        <w:color w:val="999999"/>
        <w:sz w:val="16"/>
      </w:rPr>
      <w:fldChar w:fldCharType="end"/>
    </w:r>
    <w:r>
      <w:rPr>
        <w:rFonts w:ascii="Arial" w:hAnsi="Arial" w:cs="Arial"/>
        <w:color w:val="999999"/>
        <w:sz w:val="16"/>
      </w:rPr>
      <w:tab/>
    </w:r>
    <w:r>
      <w:rPr>
        <w:rFonts w:ascii="Arial" w:hAnsi="Arial" w:cs="Arial"/>
        <w:color w:val="999999"/>
        <w:sz w:val="16"/>
      </w:rPr>
      <w:fldChar w:fldCharType="begin"/>
    </w:r>
    <w:r>
      <w:rPr>
        <w:rFonts w:ascii="Arial" w:hAnsi="Arial" w:cs="Arial"/>
        <w:color w:val="999999"/>
        <w:sz w:val="16"/>
      </w:rPr>
      <w:instrText xml:space="preserve"> TITLE </w:instrText>
    </w:r>
    <w:r>
      <w:rPr>
        <w:rFonts w:ascii="Arial" w:hAnsi="Arial" w:cs="Arial"/>
        <w:color w:val="999999"/>
        <w:sz w:val="16"/>
      </w:rPr>
      <w:fldChar w:fldCharType="separate"/>
    </w:r>
    <w:r>
      <w:rPr>
        <w:rFonts w:ascii="Arial" w:hAnsi="Arial" w:cs="Arial"/>
        <w:color w:val="999999"/>
        <w:sz w:val="16"/>
      </w:rPr>
      <w:t>ArxLab ELN Test Script Template</w:t>
    </w:r>
    <w:r>
      <w:rPr>
        <w:rFonts w:ascii="Arial" w:hAnsi="Arial" w:cs="Arial"/>
        <w:color w:val="999999"/>
        <w:sz w:val="16"/>
      </w:rPr>
      <w:fldChar w:fldCharType="end"/>
    </w:r>
    <w:r>
      <w:rPr>
        <w:rFonts w:ascii="Arial" w:hAnsi="Arial" w:cs="Arial"/>
        <w:color w:val="999999"/>
        <w:sz w:val="16"/>
      </w:rPr>
      <w:tab/>
      <w:t>Version:1.0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D6F56B" w14:textId="77777777" w:rsidR="00632CE2" w:rsidRDefault="00632CE2" w:rsidP="000D218B">
    <w:pPr>
      <w:pStyle w:val="Footer"/>
      <w:tabs>
        <w:tab w:val="clear" w:pos="4320"/>
        <w:tab w:val="clear" w:pos="8640"/>
        <w:tab w:val="center" w:pos="7200"/>
        <w:tab w:val="right" w:pos="14400"/>
      </w:tabs>
      <w:spacing w:before="100" w:beforeAutospacing="1"/>
      <w:ind w:left="-900" w:right="-1080"/>
      <w:jc w:val="center"/>
      <w:rPr>
        <w:rFonts w:ascii="Arial" w:hAnsi="Arial" w:cs="Arial"/>
        <w:color w:val="999999"/>
        <w:sz w:val="16"/>
      </w:rPr>
    </w:pPr>
    <w:r>
      <w:rPr>
        <w:rFonts w:ascii="Arial" w:hAnsi="Arial" w:cs="Arial"/>
        <w:color w:val="999999"/>
        <w:sz w:val="16"/>
      </w:rPr>
      <w:t>Arxspan LLC – Proprietary and Confidential</w:t>
    </w:r>
    <w:r>
      <w:rPr>
        <w:rFonts w:ascii="Arial" w:hAnsi="Arial" w:cs="Arial"/>
        <w:color w:val="999999"/>
        <w:sz w:val="16"/>
      </w:rPr>
      <w:br/>
      <w:t>5a Crystal Pond Road, Southborough, MA 01772 USA</w:t>
    </w:r>
    <w:r>
      <w:rPr>
        <w:rFonts w:ascii="Arial" w:hAnsi="Arial" w:cs="Arial"/>
        <w:color w:val="999999"/>
        <w:sz w:val="16"/>
      </w:rPr>
      <w:br/>
      <w:t xml:space="preserve">+1-617-297-7023 | </w:t>
    </w:r>
    <w:r w:rsidRPr="009C6D0F">
      <w:rPr>
        <w:rFonts w:ascii="Arial" w:hAnsi="Arial" w:cs="Arial"/>
        <w:color w:val="999999"/>
        <w:sz w:val="16"/>
      </w:rPr>
      <w:t>www.arxspan.com</w:t>
    </w:r>
    <w:r>
      <w:rPr>
        <w:rFonts w:ascii="Arial" w:hAnsi="Arial" w:cs="Arial"/>
        <w:color w:val="999999"/>
        <w:sz w:val="16"/>
      </w:rPr>
      <w:t xml:space="preserve"> | sales@arxspan.com</w:t>
    </w:r>
  </w:p>
  <w:p w14:paraId="2991E2D0" w14:textId="77777777" w:rsidR="00632CE2" w:rsidRPr="009C6D0F" w:rsidRDefault="00632CE2" w:rsidP="000D218B">
    <w:pPr>
      <w:pStyle w:val="Footer"/>
      <w:tabs>
        <w:tab w:val="clear" w:pos="4320"/>
        <w:tab w:val="clear" w:pos="8640"/>
        <w:tab w:val="center" w:pos="7200"/>
        <w:tab w:val="right" w:pos="14400"/>
      </w:tabs>
      <w:spacing w:before="120"/>
      <w:ind w:right="-1080"/>
      <w:rPr>
        <w:rFonts w:ascii="Arial" w:hAnsi="Arial" w:cs="Arial"/>
        <w:color w:val="999999"/>
        <w:sz w:val="16"/>
      </w:rPr>
    </w:pPr>
    <w:r>
      <w:rPr>
        <w:rFonts w:ascii="Arial" w:hAnsi="Arial" w:cs="Arial"/>
        <w:color w:val="999999"/>
        <w:sz w:val="16"/>
      </w:rPr>
      <w:t xml:space="preserve">Page </w:t>
    </w:r>
    <w:r>
      <w:rPr>
        <w:rFonts w:ascii="Arial" w:hAnsi="Arial" w:cs="Arial"/>
        <w:color w:val="999999"/>
        <w:sz w:val="16"/>
      </w:rPr>
      <w:fldChar w:fldCharType="begin"/>
    </w:r>
    <w:r>
      <w:rPr>
        <w:rFonts w:ascii="Arial" w:hAnsi="Arial" w:cs="Arial"/>
        <w:color w:val="999999"/>
        <w:sz w:val="16"/>
      </w:rPr>
      <w:instrText xml:space="preserve"> PAGE </w:instrText>
    </w:r>
    <w:r>
      <w:rPr>
        <w:rFonts w:ascii="Arial" w:hAnsi="Arial" w:cs="Arial"/>
        <w:color w:val="999999"/>
        <w:sz w:val="16"/>
      </w:rPr>
      <w:fldChar w:fldCharType="separate"/>
    </w:r>
    <w:r w:rsidR="006D1E24">
      <w:rPr>
        <w:rFonts w:ascii="Arial" w:hAnsi="Arial" w:cs="Arial"/>
        <w:noProof/>
        <w:color w:val="999999"/>
        <w:sz w:val="16"/>
      </w:rPr>
      <w:t>18</w:t>
    </w:r>
    <w:r>
      <w:rPr>
        <w:rFonts w:ascii="Arial" w:hAnsi="Arial" w:cs="Arial"/>
        <w:color w:val="999999"/>
        <w:sz w:val="16"/>
      </w:rPr>
      <w:fldChar w:fldCharType="end"/>
    </w:r>
    <w:r>
      <w:rPr>
        <w:rFonts w:ascii="Arial" w:hAnsi="Arial" w:cs="Arial"/>
        <w:color w:val="999999"/>
        <w:sz w:val="16"/>
      </w:rPr>
      <w:t xml:space="preserve"> of </w:t>
    </w:r>
    <w:r>
      <w:rPr>
        <w:rFonts w:ascii="Arial" w:hAnsi="Arial" w:cs="Arial"/>
        <w:color w:val="999999"/>
        <w:sz w:val="16"/>
      </w:rPr>
      <w:fldChar w:fldCharType="begin"/>
    </w:r>
    <w:r>
      <w:rPr>
        <w:rFonts w:ascii="Arial" w:hAnsi="Arial" w:cs="Arial"/>
        <w:color w:val="999999"/>
        <w:sz w:val="16"/>
      </w:rPr>
      <w:instrText xml:space="preserve"> NUMPAGES </w:instrText>
    </w:r>
    <w:r>
      <w:rPr>
        <w:rFonts w:ascii="Arial" w:hAnsi="Arial" w:cs="Arial"/>
        <w:color w:val="999999"/>
        <w:sz w:val="16"/>
      </w:rPr>
      <w:fldChar w:fldCharType="separate"/>
    </w:r>
    <w:r w:rsidR="006D1E24">
      <w:rPr>
        <w:rFonts w:ascii="Arial" w:hAnsi="Arial" w:cs="Arial"/>
        <w:noProof/>
        <w:color w:val="999999"/>
        <w:sz w:val="16"/>
      </w:rPr>
      <w:t>19</w:t>
    </w:r>
    <w:r>
      <w:rPr>
        <w:rFonts w:ascii="Arial" w:hAnsi="Arial" w:cs="Arial"/>
        <w:color w:val="999999"/>
        <w:sz w:val="16"/>
      </w:rPr>
      <w:fldChar w:fldCharType="end"/>
    </w:r>
    <w:r>
      <w:rPr>
        <w:rFonts w:ascii="Arial" w:hAnsi="Arial" w:cs="Arial"/>
        <w:color w:val="999999"/>
        <w:sz w:val="16"/>
      </w:rPr>
      <w:tab/>
    </w:r>
    <w:r>
      <w:rPr>
        <w:rFonts w:ascii="Arial" w:hAnsi="Arial" w:cs="Arial"/>
        <w:color w:val="999999"/>
        <w:sz w:val="16"/>
      </w:rPr>
      <w:fldChar w:fldCharType="begin"/>
    </w:r>
    <w:r>
      <w:rPr>
        <w:rFonts w:ascii="Arial" w:hAnsi="Arial" w:cs="Arial"/>
        <w:color w:val="999999"/>
        <w:sz w:val="16"/>
      </w:rPr>
      <w:instrText xml:space="preserve"> TITLE </w:instrText>
    </w:r>
    <w:r>
      <w:rPr>
        <w:rFonts w:ascii="Arial" w:hAnsi="Arial" w:cs="Arial"/>
        <w:color w:val="999999"/>
        <w:sz w:val="16"/>
      </w:rPr>
      <w:fldChar w:fldCharType="separate"/>
    </w:r>
    <w:r>
      <w:rPr>
        <w:rFonts w:ascii="Arial" w:hAnsi="Arial" w:cs="Arial"/>
        <w:color w:val="999999"/>
        <w:sz w:val="16"/>
      </w:rPr>
      <w:t>ArxLab ELN Test Script Template</w:t>
    </w:r>
    <w:r>
      <w:rPr>
        <w:rFonts w:ascii="Arial" w:hAnsi="Arial" w:cs="Arial"/>
        <w:color w:val="999999"/>
        <w:sz w:val="16"/>
      </w:rPr>
      <w:fldChar w:fldCharType="end"/>
    </w:r>
    <w:r>
      <w:rPr>
        <w:rFonts w:ascii="Arial" w:hAnsi="Arial" w:cs="Arial"/>
        <w:color w:val="999999"/>
        <w:sz w:val="16"/>
      </w:rPr>
      <w:tab/>
      <w:t>Version:1.0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FABE15" w14:textId="77777777" w:rsidR="00632CE2" w:rsidRDefault="00632CE2" w:rsidP="000D218B">
    <w:pPr>
      <w:pStyle w:val="Footer"/>
      <w:tabs>
        <w:tab w:val="clear" w:pos="4320"/>
        <w:tab w:val="clear" w:pos="8640"/>
        <w:tab w:val="center" w:pos="5400"/>
        <w:tab w:val="right" w:pos="10620"/>
      </w:tabs>
      <w:spacing w:before="100" w:beforeAutospacing="1"/>
      <w:ind w:left="-900" w:right="-1080"/>
      <w:jc w:val="center"/>
      <w:rPr>
        <w:rFonts w:ascii="Arial" w:hAnsi="Arial" w:cs="Arial"/>
        <w:color w:val="999999"/>
        <w:sz w:val="16"/>
      </w:rPr>
    </w:pPr>
    <w:r>
      <w:rPr>
        <w:rFonts w:ascii="Arial" w:hAnsi="Arial" w:cs="Arial"/>
        <w:color w:val="999999"/>
        <w:sz w:val="16"/>
      </w:rPr>
      <w:t>Arxspan LLC – Proprietary and Confidential</w:t>
    </w:r>
    <w:r>
      <w:rPr>
        <w:rFonts w:ascii="Arial" w:hAnsi="Arial" w:cs="Arial"/>
        <w:color w:val="999999"/>
        <w:sz w:val="16"/>
      </w:rPr>
      <w:br/>
      <w:t>5a Crystal Pond Road, Southborough, MA 01772 USA</w:t>
    </w:r>
    <w:r>
      <w:rPr>
        <w:rFonts w:ascii="Arial" w:hAnsi="Arial" w:cs="Arial"/>
        <w:color w:val="999999"/>
        <w:sz w:val="16"/>
      </w:rPr>
      <w:br/>
      <w:t xml:space="preserve">+1-617-297-7023 | </w:t>
    </w:r>
    <w:r w:rsidRPr="009C6D0F">
      <w:rPr>
        <w:rFonts w:ascii="Arial" w:hAnsi="Arial" w:cs="Arial"/>
        <w:color w:val="999999"/>
        <w:sz w:val="16"/>
      </w:rPr>
      <w:t>www.arxspan.com</w:t>
    </w:r>
    <w:r>
      <w:rPr>
        <w:rFonts w:ascii="Arial" w:hAnsi="Arial" w:cs="Arial"/>
        <w:color w:val="999999"/>
        <w:sz w:val="16"/>
      </w:rPr>
      <w:t xml:space="preserve"> | sales@arxspan.com</w:t>
    </w:r>
  </w:p>
  <w:p w14:paraId="2F5B1BB9" w14:textId="77777777" w:rsidR="00632CE2" w:rsidRPr="009C6D0F" w:rsidRDefault="00632CE2" w:rsidP="00A549A1">
    <w:pPr>
      <w:pStyle w:val="Footer"/>
      <w:tabs>
        <w:tab w:val="clear" w:pos="4320"/>
        <w:tab w:val="clear" w:pos="8640"/>
        <w:tab w:val="center" w:pos="5400"/>
        <w:tab w:val="right" w:pos="10620"/>
      </w:tabs>
      <w:spacing w:before="120"/>
      <w:ind w:right="-1080"/>
      <w:rPr>
        <w:rFonts w:ascii="Arial" w:hAnsi="Arial" w:cs="Arial"/>
        <w:color w:val="999999"/>
        <w:sz w:val="16"/>
      </w:rPr>
    </w:pPr>
    <w:r>
      <w:rPr>
        <w:rFonts w:ascii="Arial" w:hAnsi="Arial" w:cs="Arial"/>
        <w:color w:val="999999"/>
        <w:sz w:val="16"/>
      </w:rPr>
      <w:t xml:space="preserve">Page </w:t>
    </w:r>
    <w:r>
      <w:rPr>
        <w:rFonts w:ascii="Arial" w:hAnsi="Arial" w:cs="Arial"/>
        <w:color w:val="999999"/>
        <w:sz w:val="16"/>
      </w:rPr>
      <w:fldChar w:fldCharType="begin"/>
    </w:r>
    <w:r>
      <w:rPr>
        <w:rFonts w:ascii="Arial" w:hAnsi="Arial" w:cs="Arial"/>
        <w:color w:val="999999"/>
        <w:sz w:val="16"/>
      </w:rPr>
      <w:instrText xml:space="preserve"> PAGE </w:instrText>
    </w:r>
    <w:r>
      <w:rPr>
        <w:rFonts w:ascii="Arial" w:hAnsi="Arial" w:cs="Arial"/>
        <w:color w:val="999999"/>
        <w:sz w:val="16"/>
      </w:rPr>
      <w:fldChar w:fldCharType="separate"/>
    </w:r>
    <w:r w:rsidR="006D1E24">
      <w:rPr>
        <w:rFonts w:ascii="Arial" w:hAnsi="Arial" w:cs="Arial"/>
        <w:noProof/>
        <w:color w:val="999999"/>
        <w:sz w:val="16"/>
      </w:rPr>
      <w:t>19</w:t>
    </w:r>
    <w:r>
      <w:rPr>
        <w:rFonts w:ascii="Arial" w:hAnsi="Arial" w:cs="Arial"/>
        <w:color w:val="999999"/>
        <w:sz w:val="16"/>
      </w:rPr>
      <w:fldChar w:fldCharType="end"/>
    </w:r>
    <w:r>
      <w:rPr>
        <w:rFonts w:ascii="Arial" w:hAnsi="Arial" w:cs="Arial"/>
        <w:color w:val="999999"/>
        <w:sz w:val="16"/>
      </w:rPr>
      <w:t xml:space="preserve"> of </w:t>
    </w:r>
    <w:r>
      <w:rPr>
        <w:rFonts w:ascii="Arial" w:hAnsi="Arial" w:cs="Arial"/>
        <w:color w:val="999999"/>
        <w:sz w:val="16"/>
      </w:rPr>
      <w:fldChar w:fldCharType="begin"/>
    </w:r>
    <w:r>
      <w:rPr>
        <w:rFonts w:ascii="Arial" w:hAnsi="Arial" w:cs="Arial"/>
        <w:color w:val="999999"/>
        <w:sz w:val="16"/>
      </w:rPr>
      <w:instrText xml:space="preserve"> NUMPAGES </w:instrText>
    </w:r>
    <w:r>
      <w:rPr>
        <w:rFonts w:ascii="Arial" w:hAnsi="Arial" w:cs="Arial"/>
        <w:color w:val="999999"/>
        <w:sz w:val="16"/>
      </w:rPr>
      <w:fldChar w:fldCharType="separate"/>
    </w:r>
    <w:r w:rsidR="006D1E24">
      <w:rPr>
        <w:rFonts w:ascii="Arial" w:hAnsi="Arial" w:cs="Arial"/>
        <w:noProof/>
        <w:color w:val="999999"/>
        <w:sz w:val="16"/>
      </w:rPr>
      <w:t>19</w:t>
    </w:r>
    <w:r>
      <w:rPr>
        <w:rFonts w:ascii="Arial" w:hAnsi="Arial" w:cs="Arial"/>
        <w:color w:val="999999"/>
        <w:sz w:val="16"/>
      </w:rPr>
      <w:fldChar w:fldCharType="end"/>
    </w:r>
    <w:r>
      <w:rPr>
        <w:rFonts w:ascii="Arial" w:hAnsi="Arial" w:cs="Arial"/>
        <w:color w:val="999999"/>
        <w:sz w:val="16"/>
      </w:rPr>
      <w:tab/>
    </w:r>
    <w:r>
      <w:rPr>
        <w:rFonts w:ascii="Arial" w:hAnsi="Arial" w:cs="Arial"/>
        <w:color w:val="999999"/>
        <w:sz w:val="16"/>
      </w:rPr>
      <w:fldChar w:fldCharType="begin"/>
    </w:r>
    <w:r>
      <w:rPr>
        <w:rFonts w:ascii="Arial" w:hAnsi="Arial" w:cs="Arial"/>
        <w:color w:val="999999"/>
        <w:sz w:val="16"/>
      </w:rPr>
      <w:instrText xml:space="preserve"> TITLE </w:instrText>
    </w:r>
    <w:r>
      <w:rPr>
        <w:rFonts w:ascii="Arial" w:hAnsi="Arial" w:cs="Arial"/>
        <w:color w:val="999999"/>
        <w:sz w:val="16"/>
      </w:rPr>
      <w:fldChar w:fldCharType="separate"/>
    </w:r>
    <w:r>
      <w:rPr>
        <w:rFonts w:ascii="Arial" w:hAnsi="Arial" w:cs="Arial"/>
        <w:color w:val="999999"/>
        <w:sz w:val="16"/>
      </w:rPr>
      <w:t>ArxLab ELN Test Script Template</w:t>
    </w:r>
    <w:r>
      <w:rPr>
        <w:rFonts w:ascii="Arial" w:hAnsi="Arial" w:cs="Arial"/>
        <w:color w:val="999999"/>
        <w:sz w:val="16"/>
      </w:rPr>
      <w:fldChar w:fldCharType="end"/>
    </w:r>
    <w:r>
      <w:rPr>
        <w:rFonts w:ascii="Arial" w:hAnsi="Arial" w:cs="Arial"/>
        <w:color w:val="999999"/>
        <w:sz w:val="16"/>
      </w:rPr>
      <w:tab/>
      <w:t>Version:1.0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40C7B9" w14:textId="77777777" w:rsidR="00C65B92" w:rsidRDefault="00C65B92">
      <w:r>
        <w:separator/>
      </w:r>
    </w:p>
  </w:footnote>
  <w:footnote w:type="continuationSeparator" w:id="0">
    <w:p w14:paraId="18F21DB2" w14:textId="77777777" w:rsidR="00C65B92" w:rsidRDefault="00C65B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0122FB" w14:textId="77777777" w:rsidR="00632CE2" w:rsidRDefault="00632CE2" w:rsidP="009C6D0F">
    <w:pPr>
      <w:pStyle w:val="Header"/>
      <w:ind w:left="-450" w:right="90"/>
      <w:rPr>
        <w:rFonts w:ascii="Arial" w:hAnsi="Arial" w:cs="Arial"/>
        <w:i/>
        <w:sz w:val="16"/>
        <w:szCs w:val="16"/>
      </w:rPr>
    </w:pPr>
    <w:r w:rsidRPr="009C6D0F">
      <w:rPr>
        <w:rFonts w:ascii="Arial" w:hAnsi="Arial" w:cs="Arial"/>
        <w:i/>
        <w:noProof/>
        <w:sz w:val="16"/>
        <w:szCs w:val="16"/>
      </w:rPr>
      <w:drawing>
        <wp:inline distT="0" distB="0" distL="0" distR="0" wp14:anchorId="54AB232A" wp14:editId="4470EA42">
          <wp:extent cx="1685925" cy="415608"/>
          <wp:effectExtent l="19050" t="0" r="9525" b="0"/>
          <wp:docPr id="2" name="Picture 0" descr="ARXSPAN-Logo-RX-101103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XSPAN-Logo-RX-101103 copy.gif"/>
                  <pic:cNvPicPr/>
                </pic:nvPicPr>
                <pic:blipFill>
                  <a:blip r:embed="rId1"/>
                  <a:stretch>
                    <a:fillRect/>
                  </a:stretch>
                </pic:blipFill>
                <pic:spPr>
                  <a:xfrm>
                    <a:off x="0" y="0"/>
                    <a:ext cx="1685925" cy="415608"/>
                  </a:xfrm>
                  <a:prstGeom prst="rect">
                    <a:avLst/>
                  </a:prstGeom>
                </pic:spPr>
              </pic:pic>
            </a:graphicData>
          </a:graphic>
        </wp:inline>
      </w:drawing>
    </w:r>
  </w:p>
  <w:p w14:paraId="73A7A44A" w14:textId="77777777" w:rsidR="00632CE2" w:rsidRPr="004A70CA" w:rsidRDefault="00632CE2" w:rsidP="009C6D0F">
    <w:pPr>
      <w:pStyle w:val="Header"/>
      <w:ind w:left="-450" w:right="90"/>
      <w:rPr>
        <w:rFonts w:ascii="Arial" w:hAnsi="Arial" w:cs="Arial"/>
        <w:i/>
        <w:sz w:val="16"/>
        <w:szCs w:val="1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D9D4B3" w14:textId="77777777" w:rsidR="00632CE2" w:rsidRPr="004A70CA" w:rsidRDefault="00632CE2" w:rsidP="009C6D0F">
    <w:pPr>
      <w:pStyle w:val="Header"/>
      <w:ind w:left="-450" w:right="90"/>
      <w:rPr>
        <w:rFonts w:ascii="Arial" w:hAnsi="Arial" w:cs="Arial"/>
        <w:i/>
        <w:sz w:val="16"/>
        <w:szCs w:val="16"/>
      </w:rPr>
    </w:pPr>
    <w:r>
      <w:rPr>
        <w:rFonts w:ascii="Arial" w:hAnsi="Arial" w:cs="Arial"/>
        <w:i/>
        <w:noProof/>
        <w:sz w:val="16"/>
        <w:szCs w:val="16"/>
      </w:rPr>
      <w:drawing>
        <wp:inline distT="0" distB="0" distL="0" distR="0" wp14:anchorId="3AD7C450" wp14:editId="0292FED8">
          <wp:extent cx="1685925" cy="415608"/>
          <wp:effectExtent l="19050" t="0" r="9525" b="0"/>
          <wp:docPr id="1" name="Picture 0" descr="ARXSPAN-Logo-RX-101103 cop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XSPAN-Logo-RX-101103 copy.gif"/>
                  <pic:cNvPicPr/>
                </pic:nvPicPr>
                <pic:blipFill>
                  <a:blip r:embed="rId1"/>
                  <a:stretch>
                    <a:fillRect/>
                  </a:stretch>
                </pic:blipFill>
                <pic:spPr>
                  <a:xfrm>
                    <a:off x="0" y="0"/>
                    <a:ext cx="1685925" cy="415608"/>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9369A"/>
    <w:multiLevelType w:val="hybridMultilevel"/>
    <w:tmpl w:val="58CCF652"/>
    <w:lvl w:ilvl="0" w:tplc="744E542A">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27B7449F"/>
    <w:multiLevelType w:val="hybridMultilevel"/>
    <w:tmpl w:val="BAD4EE4E"/>
    <w:lvl w:ilvl="0" w:tplc="04090001">
      <w:start w:val="1"/>
      <w:numFmt w:val="bullet"/>
      <w:lvlText w:val=""/>
      <w:lvlJc w:val="left"/>
      <w:pPr>
        <w:ind w:left="1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2">
    <w:nsid w:val="2A7B5AA2"/>
    <w:multiLevelType w:val="hybridMultilevel"/>
    <w:tmpl w:val="80D621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3521235"/>
    <w:multiLevelType w:val="hybridMultilevel"/>
    <w:tmpl w:val="476C4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744FC6"/>
    <w:multiLevelType w:val="hybridMultilevel"/>
    <w:tmpl w:val="4560C250"/>
    <w:lvl w:ilvl="0" w:tplc="D0C49E0C">
      <w:start w:val="1"/>
      <w:numFmt w:val="decimal"/>
      <w:lvlText w:val="%1."/>
      <w:lvlJc w:val="left"/>
      <w:pPr>
        <w:ind w:left="1368" w:hanging="360"/>
      </w:pPr>
      <w:rPr>
        <w:rFonts w:ascii="Times New Roman" w:eastAsia="Times New Roman" w:hAnsi="Times New Roman" w:cs="Times New Roman"/>
      </w:rPr>
    </w:lvl>
    <w:lvl w:ilvl="1" w:tplc="0409001B">
      <w:start w:val="1"/>
      <w:numFmt w:val="lowerRoman"/>
      <w:lvlText w:val="%2."/>
      <w:lvlJc w:val="right"/>
      <w:pPr>
        <w:ind w:left="2088" w:hanging="360"/>
      </w:pPr>
      <w:rPr>
        <w:rFonts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5">
    <w:nsid w:val="3D384311"/>
    <w:multiLevelType w:val="hybridMultilevel"/>
    <w:tmpl w:val="03588C28"/>
    <w:lvl w:ilvl="0" w:tplc="D23CE64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F57C95"/>
    <w:multiLevelType w:val="hybridMultilevel"/>
    <w:tmpl w:val="8C2E4A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94052B3"/>
    <w:multiLevelType w:val="hybridMultilevel"/>
    <w:tmpl w:val="E0EC4F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64E5786F"/>
    <w:multiLevelType w:val="hybridMultilevel"/>
    <w:tmpl w:val="A6A6ABE0"/>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9">
    <w:nsid w:val="696635C8"/>
    <w:multiLevelType w:val="multilevel"/>
    <w:tmpl w:val="2E0022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8"/>
  </w:num>
  <w:num w:numId="3">
    <w:abstractNumId w:val="1"/>
  </w:num>
  <w:num w:numId="4">
    <w:abstractNumId w:val="2"/>
  </w:num>
  <w:num w:numId="5">
    <w:abstractNumId w:val="7"/>
  </w:num>
  <w:num w:numId="6">
    <w:abstractNumId w:val="6"/>
  </w:num>
  <w:num w:numId="7">
    <w:abstractNumId w:val="3"/>
  </w:num>
  <w:num w:numId="8">
    <w:abstractNumId w:val="9"/>
  </w:num>
  <w:num w:numId="9">
    <w:abstractNumId w:val="5"/>
  </w:num>
  <w:num w:numId="10">
    <w:abstractNumId w:val="4"/>
  </w:num>
  <w:numIdMacAtCleanup w:val="5"/>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anda Lashua">
    <w15:presenceInfo w15:providerId="Windows Live" w15:userId="a470181b4aa156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3A4"/>
    <w:rsid w:val="00001C23"/>
    <w:rsid w:val="000029E9"/>
    <w:rsid w:val="00007B32"/>
    <w:rsid w:val="0001005D"/>
    <w:rsid w:val="00015459"/>
    <w:rsid w:val="000200A3"/>
    <w:rsid w:val="00022000"/>
    <w:rsid w:val="0002462B"/>
    <w:rsid w:val="00027763"/>
    <w:rsid w:val="00027772"/>
    <w:rsid w:val="000310AB"/>
    <w:rsid w:val="00035D1F"/>
    <w:rsid w:val="00036306"/>
    <w:rsid w:val="00036A43"/>
    <w:rsid w:val="00036E52"/>
    <w:rsid w:val="00036E7F"/>
    <w:rsid w:val="000406C0"/>
    <w:rsid w:val="00040AFD"/>
    <w:rsid w:val="00042CF4"/>
    <w:rsid w:val="00043410"/>
    <w:rsid w:val="000449BF"/>
    <w:rsid w:val="00053AA9"/>
    <w:rsid w:val="000544D5"/>
    <w:rsid w:val="00061F21"/>
    <w:rsid w:val="000620FC"/>
    <w:rsid w:val="0006295F"/>
    <w:rsid w:val="00064205"/>
    <w:rsid w:val="00064D29"/>
    <w:rsid w:val="00065D6E"/>
    <w:rsid w:val="0006676C"/>
    <w:rsid w:val="00067B7D"/>
    <w:rsid w:val="00067E09"/>
    <w:rsid w:val="000721E1"/>
    <w:rsid w:val="00077465"/>
    <w:rsid w:val="000819D9"/>
    <w:rsid w:val="00085F68"/>
    <w:rsid w:val="00086393"/>
    <w:rsid w:val="0009034E"/>
    <w:rsid w:val="00092964"/>
    <w:rsid w:val="00092AF9"/>
    <w:rsid w:val="000A08F3"/>
    <w:rsid w:val="000A4B5C"/>
    <w:rsid w:val="000A6E90"/>
    <w:rsid w:val="000A6FA3"/>
    <w:rsid w:val="000B2F90"/>
    <w:rsid w:val="000B3275"/>
    <w:rsid w:val="000B50BE"/>
    <w:rsid w:val="000B576A"/>
    <w:rsid w:val="000B5D1D"/>
    <w:rsid w:val="000B6DC8"/>
    <w:rsid w:val="000B7CF9"/>
    <w:rsid w:val="000C2201"/>
    <w:rsid w:val="000C3510"/>
    <w:rsid w:val="000C59AC"/>
    <w:rsid w:val="000C6DB0"/>
    <w:rsid w:val="000D03CD"/>
    <w:rsid w:val="000D218B"/>
    <w:rsid w:val="000D3830"/>
    <w:rsid w:val="000D70DC"/>
    <w:rsid w:val="000E3998"/>
    <w:rsid w:val="000E3CBC"/>
    <w:rsid w:val="000E5891"/>
    <w:rsid w:val="000E6540"/>
    <w:rsid w:val="000E6F31"/>
    <w:rsid w:val="000F013C"/>
    <w:rsid w:val="000F605D"/>
    <w:rsid w:val="00100371"/>
    <w:rsid w:val="001019A5"/>
    <w:rsid w:val="00102F91"/>
    <w:rsid w:val="00103A90"/>
    <w:rsid w:val="001045B3"/>
    <w:rsid w:val="00104F9B"/>
    <w:rsid w:val="0011298C"/>
    <w:rsid w:val="00114067"/>
    <w:rsid w:val="00115B72"/>
    <w:rsid w:val="001209CE"/>
    <w:rsid w:val="00124E39"/>
    <w:rsid w:val="00126A5D"/>
    <w:rsid w:val="00127EAE"/>
    <w:rsid w:val="001315BD"/>
    <w:rsid w:val="00131E9D"/>
    <w:rsid w:val="00132673"/>
    <w:rsid w:val="00132F54"/>
    <w:rsid w:val="00133CAE"/>
    <w:rsid w:val="0013706E"/>
    <w:rsid w:val="00137FD4"/>
    <w:rsid w:val="00140959"/>
    <w:rsid w:val="00140F72"/>
    <w:rsid w:val="001414B6"/>
    <w:rsid w:val="00145449"/>
    <w:rsid w:val="001454E9"/>
    <w:rsid w:val="001457BF"/>
    <w:rsid w:val="001477F5"/>
    <w:rsid w:val="00147A2E"/>
    <w:rsid w:val="00156CFB"/>
    <w:rsid w:val="00160037"/>
    <w:rsid w:val="0016370A"/>
    <w:rsid w:val="00172635"/>
    <w:rsid w:val="00173268"/>
    <w:rsid w:val="001776F5"/>
    <w:rsid w:val="00183789"/>
    <w:rsid w:val="00186BD9"/>
    <w:rsid w:val="001870EC"/>
    <w:rsid w:val="00187ACA"/>
    <w:rsid w:val="00190C3D"/>
    <w:rsid w:val="00192758"/>
    <w:rsid w:val="00194126"/>
    <w:rsid w:val="001947A6"/>
    <w:rsid w:val="0019695C"/>
    <w:rsid w:val="00196C06"/>
    <w:rsid w:val="001A0268"/>
    <w:rsid w:val="001A089A"/>
    <w:rsid w:val="001A2727"/>
    <w:rsid w:val="001A4743"/>
    <w:rsid w:val="001A62BD"/>
    <w:rsid w:val="001A7966"/>
    <w:rsid w:val="001B3943"/>
    <w:rsid w:val="001B3A66"/>
    <w:rsid w:val="001B53E9"/>
    <w:rsid w:val="001B7451"/>
    <w:rsid w:val="001C0175"/>
    <w:rsid w:val="001C0748"/>
    <w:rsid w:val="001C18FD"/>
    <w:rsid w:val="001C6B89"/>
    <w:rsid w:val="001D0C29"/>
    <w:rsid w:val="001D464A"/>
    <w:rsid w:val="001E28F4"/>
    <w:rsid w:val="001E2CB8"/>
    <w:rsid w:val="001E2F78"/>
    <w:rsid w:val="001E4189"/>
    <w:rsid w:val="001E673C"/>
    <w:rsid w:val="001E7032"/>
    <w:rsid w:val="001F25BF"/>
    <w:rsid w:val="001F2B99"/>
    <w:rsid w:val="001F2BB9"/>
    <w:rsid w:val="001F3906"/>
    <w:rsid w:val="001F794F"/>
    <w:rsid w:val="00204F0E"/>
    <w:rsid w:val="002050E3"/>
    <w:rsid w:val="00206FF1"/>
    <w:rsid w:val="002075E0"/>
    <w:rsid w:val="002101F9"/>
    <w:rsid w:val="0021506B"/>
    <w:rsid w:val="00215090"/>
    <w:rsid w:val="00217F4E"/>
    <w:rsid w:val="00222CE7"/>
    <w:rsid w:val="0023203A"/>
    <w:rsid w:val="00232DBE"/>
    <w:rsid w:val="00233D0E"/>
    <w:rsid w:val="0023560C"/>
    <w:rsid w:val="002428C9"/>
    <w:rsid w:val="00243983"/>
    <w:rsid w:val="002443C2"/>
    <w:rsid w:val="00245F96"/>
    <w:rsid w:val="00247389"/>
    <w:rsid w:val="00250422"/>
    <w:rsid w:val="002516F8"/>
    <w:rsid w:val="00256292"/>
    <w:rsid w:val="00264AE7"/>
    <w:rsid w:val="00265490"/>
    <w:rsid w:val="00265CA6"/>
    <w:rsid w:val="00266164"/>
    <w:rsid w:val="00267454"/>
    <w:rsid w:val="0027188E"/>
    <w:rsid w:val="00271A7A"/>
    <w:rsid w:val="00275F29"/>
    <w:rsid w:val="00276A37"/>
    <w:rsid w:val="0027705E"/>
    <w:rsid w:val="00277830"/>
    <w:rsid w:val="0028237E"/>
    <w:rsid w:val="00282E78"/>
    <w:rsid w:val="00283812"/>
    <w:rsid w:val="00284E70"/>
    <w:rsid w:val="0028664B"/>
    <w:rsid w:val="00291560"/>
    <w:rsid w:val="00292454"/>
    <w:rsid w:val="0029660C"/>
    <w:rsid w:val="00296DD7"/>
    <w:rsid w:val="00297737"/>
    <w:rsid w:val="002A2D08"/>
    <w:rsid w:val="002A3834"/>
    <w:rsid w:val="002A58B3"/>
    <w:rsid w:val="002A5F11"/>
    <w:rsid w:val="002A62BA"/>
    <w:rsid w:val="002B028F"/>
    <w:rsid w:val="002B059A"/>
    <w:rsid w:val="002B560A"/>
    <w:rsid w:val="002C3208"/>
    <w:rsid w:val="002C4852"/>
    <w:rsid w:val="002C6360"/>
    <w:rsid w:val="002C6788"/>
    <w:rsid w:val="002D1A3E"/>
    <w:rsid w:val="002D3B43"/>
    <w:rsid w:val="002D49A3"/>
    <w:rsid w:val="002D5344"/>
    <w:rsid w:val="002E02A8"/>
    <w:rsid w:val="002E706E"/>
    <w:rsid w:val="002E7497"/>
    <w:rsid w:val="002E7900"/>
    <w:rsid w:val="002F0679"/>
    <w:rsid w:val="002F0DB0"/>
    <w:rsid w:val="002F3081"/>
    <w:rsid w:val="002F4AC0"/>
    <w:rsid w:val="002F5EE9"/>
    <w:rsid w:val="002F6E9A"/>
    <w:rsid w:val="002F7B51"/>
    <w:rsid w:val="00300C78"/>
    <w:rsid w:val="003116BE"/>
    <w:rsid w:val="00314284"/>
    <w:rsid w:val="003152CE"/>
    <w:rsid w:val="0031568C"/>
    <w:rsid w:val="00316CB7"/>
    <w:rsid w:val="00317C27"/>
    <w:rsid w:val="0032230A"/>
    <w:rsid w:val="0032705C"/>
    <w:rsid w:val="00327AFD"/>
    <w:rsid w:val="003317A5"/>
    <w:rsid w:val="00331EC7"/>
    <w:rsid w:val="00332299"/>
    <w:rsid w:val="00333F82"/>
    <w:rsid w:val="0033744C"/>
    <w:rsid w:val="003420F2"/>
    <w:rsid w:val="00343C41"/>
    <w:rsid w:val="00343FE9"/>
    <w:rsid w:val="00344368"/>
    <w:rsid w:val="00344FAD"/>
    <w:rsid w:val="0035062E"/>
    <w:rsid w:val="003576A0"/>
    <w:rsid w:val="00357844"/>
    <w:rsid w:val="003609B0"/>
    <w:rsid w:val="0036350E"/>
    <w:rsid w:val="0036370B"/>
    <w:rsid w:val="00363C34"/>
    <w:rsid w:val="003659E8"/>
    <w:rsid w:val="00371E70"/>
    <w:rsid w:val="003731FB"/>
    <w:rsid w:val="00374A3B"/>
    <w:rsid w:val="00376EBA"/>
    <w:rsid w:val="00380AE0"/>
    <w:rsid w:val="00382013"/>
    <w:rsid w:val="003824A4"/>
    <w:rsid w:val="00382AA4"/>
    <w:rsid w:val="0038432E"/>
    <w:rsid w:val="00390AC3"/>
    <w:rsid w:val="00390B22"/>
    <w:rsid w:val="00391D57"/>
    <w:rsid w:val="003A091D"/>
    <w:rsid w:val="003A26CC"/>
    <w:rsid w:val="003A3D8F"/>
    <w:rsid w:val="003A6BD0"/>
    <w:rsid w:val="003B24BD"/>
    <w:rsid w:val="003B2819"/>
    <w:rsid w:val="003B3305"/>
    <w:rsid w:val="003B64F5"/>
    <w:rsid w:val="003C2D6D"/>
    <w:rsid w:val="003C309F"/>
    <w:rsid w:val="003D08E3"/>
    <w:rsid w:val="003D194C"/>
    <w:rsid w:val="003D1C46"/>
    <w:rsid w:val="003D3D8D"/>
    <w:rsid w:val="003E0CB1"/>
    <w:rsid w:val="003E2395"/>
    <w:rsid w:val="003E31B4"/>
    <w:rsid w:val="003E6657"/>
    <w:rsid w:val="003E7EE2"/>
    <w:rsid w:val="003F74C4"/>
    <w:rsid w:val="00404679"/>
    <w:rsid w:val="004051ED"/>
    <w:rsid w:val="00407968"/>
    <w:rsid w:val="00407B4D"/>
    <w:rsid w:val="00411FE7"/>
    <w:rsid w:val="00416051"/>
    <w:rsid w:val="00416F2A"/>
    <w:rsid w:val="004178C8"/>
    <w:rsid w:val="00417ACC"/>
    <w:rsid w:val="00420537"/>
    <w:rsid w:val="004210B5"/>
    <w:rsid w:val="004225C6"/>
    <w:rsid w:val="004227F7"/>
    <w:rsid w:val="00422802"/>
    <w:rsid w:val="00424A67"/>
    <w:rsid w:val="00427312"/>
    <w:rsid w:val="004276EC"/>
    <w:rsid w:val="0043155C"/>
    <w:rsid w:val="00431D0F"/>
    <w:rsid w:val="00440770"/>
    <w:rsid w:val="00440BBF"/>
    <w:rsid w:val="00441DF2"/>
    <w:rsid w:val="00443DF3"/>
    <w:rsid w:val="00443E38"/>
    <w:rsid w:val="00443FCA"/>
    <w:rsid w:val="0044442B"/>
    <w:rsid w:val="004512BA"/>
    <w:rsid w:val="00452390"/>
    <w:rsid w:val="00456499"/>
    <w:rsid w:val="00456F54"/>
    <w:rsid w:val="0046027D"/>
    <w:rsid w:val="004610D0"/>
    <w:rsid w:val="00462885"/>
    <w:rsid w:val="00464E56"/>
    <w:rsid w:val="00465A77"/>
    <w:rsid w:val="00465AC0"/>
    <w:rsid w:val="00467691"/>
    <w:rsid w:val="00467720"/>
    <w:rsid w:val="004753E6"/>
    <w:rsid w:val="0048175B"/>
    <w:rsid w:val="004851E5"/>
    <w:rsid w:val="00490D80"/>
    <w:rsid w:val="00492318"/>
    <w:rsid w:val="00493A89"/>
    <w:rsid w:val="00493AF9"/>
    <w:rsid w:val="004A3B94"/>
    <w:rsid w:val="004A433A"/>
    <w:rsid w:val="004A5B32"/>
    <w:rsid w:val="004A633E"/>
    <w:rsid w:val="004A70CA"/>
    <w:rsid w:val="004B0DCE"/>
    <w:rsid w:val="004B1B9A"/>
    <w:rsid w:val="004B2328"/>
    <w:rsid w:val="004B411E"/>
    <w:rsid w:val="004B5C70"/>
    <w:rsid w:val="004C2A39"/>
    <w:rsid w:val="004C3E62"/>
    <w:rsid w:val="004D0C9A"/>
    <w:rsid w:val="004D1C01"/>
    <w:rsid w:val="004D2081"/>
    <w:rsid w:val="004D33E7"/>
    <w:rsid w:val="004D3813"/>
    <w:rsid w:val="004D38C6"/>
    <w:rsid w:val="004D4E7E"/>
    <w:rsid w:val="004D561D"/>
    <w:rsid w:val="004D64FA"/>
    <w:rsid w:val="004E42BF"/>
    <w:rsid w:val="004E4B5F"/>
    <w:rsid w:val="004F0BCA"/>
    <w:rsid w:val="004F1271"/>
    <w:rsid w:val="004F1D7D"/>
    <w:rsid w:val="004F2F0A"/>
    <w:rsid w:val="004F6224"/>
    <w:rsid w:val="004F721B"/>
    <w:rsid w:val="004F76D7"/>
    <w:rsid w:val="005009B5"/>
    <w:rsid w:val="0050377E"/>
    <w:rsid w:val="005123BB"/>
    <w:rsid w:val="005157DA"/>
    <w:rsid w:val="00516BCB"/>
    <w:rsid w:val="00517272"/>
    <w:rsid w:val="005175A8"/>
    <w:rsid w:val="00517795"/>
    <w:rsid w:val="00521349"/>
    <w:rsid w:val="005222A9"/>
    <w:rsid w:val="00535AC5"/>
    <w:rsid w:val="00536017"/>
    <w:rsid w:val="005371D4"/>
    <w:rsid w:val="00544935"/>
    <w:rsid w:val="005460ED"/>
    <w:rsid w:val="00547089"/>
    <w:rsid w:val="0054761A"/>
    <w:rsid w:val="005479F2"/>
    <w:rsid w:val="005515FA"/>
    <w:rsid w:val="00552BF3"/>
    <w:rsid w:val="00555EDE"/>
    <w:rsid w:val="00560C01"/>
    <w:rsid w:val="00561CCB"/>
    <w:rsid w:val="00563862"/>
    <w:rsid w:val="00572AE3"/>
    <w:rsid w:val="00573FF4"/>
    <w:rsid w:val="00574BE5"/>
    <w:rsid w:val="00574E65"/>
    <w:rsid w:val="005750ED"/>
    <w:rsid w:val="00575F29"/>
    <w:rsid w:val="00576653"/>
    <w:rsid w:val="00576791"/>
    <w:rsid w:val="005768DC"/>
    <w:rsid w:val="00577D67"/>
    <w:rsid w:val="00580576"/>
    <w:rsid w:val="00581659"/>
    <w:rsid w:val="00581838"/>
    <w:rsid w:val="00582004"/>
    <w:rsid w:val="0058416B"/>
    <w:rsid w:val="0058479F"/>
    <w:rsid w:val="00586C9F"/>
    <w:rsid w:val="00591A59"/>
    <w:rsid w:val="0059484F"/>
    <w:rsid w:val="00595665"/>
    <w:rsid w:val="0059629E"/>
    <w:rsid w:val="00596342"/>
    <w:rsid w:val="005A04AE"/>
    <w:rsid w:val="005A0808"/>
    <w:rsid w:val="005A4A27"/>
    <w:rsid w:val="005B02F8"/>
    <w:rsid w:val="005B3469"/>
    <w:rsid w:val="005C37BA"/>
    <w:rsid w:val="005C38E1"/>
    <w:rsid w:val="005C3E83"/>
    <w:rsid w:val="005C50E4"/>
    <w:rsid w:val="005C56F9"/>
    <w:rsid w:val="005D283B"/>
    <w:rsid w:val="005D5959"/>
    <w:rsid w:val="005D5A70"/>
    <w:rsid w:val="005D6882"/>
    <w:rsid w:val="005E6183"/>
    <w:rsid w:val="005E6317"/>
    <w:rsid w:val="005F1E65"/>
    <w:rsid w:val="005F5D86"/>
    <w:rsid w:val="00600436"/>
    <w:rsid w:val="00601003"/>
    <w:rsid w:val="006014DE"/>
    <w:rsid w:val="0060261F"/>
    <w:rsid w:val="00602985"/>
    <w:rsid w:val="00602B08"/>
    <w:rsid w:val="00604BD0"/>
    <w:rsid w:val="00606817"/>
    <w:rsid w:val="00610EF0"/>
    <w:rsid w:val="00611C2B"/>
    <w:rsid w:val="00612106"/>
    <w:rsid w:val="00613CC7"/>
    <w:rsid w:val="00615772"/>
    <w:rsid w:val="0062074C"/>
    <w:rsid w:val="0062160A"/>
    <w:rsid w:val="00622195"/>
    <w:rsid w:val="0062366D"/>
    <w:rsid w:val="00630CAB"/>
    <w:rsid w:val="00630CDA"/>
    <w:rsid w:val="00632CE2"/>
    <w:rsid w:val="00637084"/>
    <w:rsid w:val="006427A0"/>
    <w:rsid w:val="00644C31"/>
    <w:rsid w:val="00644CDB"/>
    <w:rsid w:val="00650A5C"/>
    <w:rsid w:val="00651761"/>
    <w:rsid w:val="0065299A"/>
    <w:rsid w:val="00652A02"/>
    <w:rsid w:val="00652C1B"/>
    <w:rsid w:val="00652C27"/>
    <w:rsid w:val="00655AD0"/>
    <w:rsid w:val="00657400"/>
    <w:rsid w:val="0065771B"/>
    <w:rsid w:val="0065798C"/>
    <w:rsid w:val="0066010E"/>
    <w:rsid w:val="00661E93"/>
    <w:rsid w:val="00665119"/>
    <w:rsid w:val="00667EF1"/>
    <w:rsid w:val="006717BC"/>
    <w:rsid w:val="006774D8"/>
    <w:rsid w:val="00677AD6"/>
    <w:rsid w:val="00680919"/>
    <w:rsid w:val="0068174D"/>
    <w:rsid w:val="00683493"/>
    <w:rsid w:val="00685171"/>
    <w:rsid w:val="006859A5"/>
    <w:rsid w:val="00687FD0"/>
    <w:rsid w:val="00694616"/>
    <w:rsid w:val="006A48F0"/>
    <w:rsid w:val="006A568C"/>
    <w:rsid w:val="006A5C56"/>
    <w:rsid w:val="006A6449"/>
    <w:rsid w:val="006B0573"/>
    <w:rsid w:val="006B098E"/>
    <w:rsid w:val="006B2C4E"/>
    <w:rsid w:val="006B377F"/>
    <w:rsid w:val="006B4261"/>
    <w:rsid w:val="006C2C84"/>
    <w:rsid w:val="006C3E68"/>
    <w:rsid w:val="006C4DBD"/>
    <w:rsid w:val="006C641B"/>
    <w:rsid w:val="006C7763"/>
    <w:rsid w:val="006D026B"/>
    <w:rsid w:val="006D1E24"/>
    <w:rsid w:val="006D1F35"/>
    <w:rsid w:val="006D21E5"/>
    <w:rsid w:val="006D2F5C"/>
    <w:rsid w:val="006D306B"/>
    <w:rsid w:val="006D6F53"/>
    <w:rsid w:val="006D7416"/>
    <w:rsid w:val="006E0BEE"/>
    <w:rsid w:val="006E103D"/>
    <w:rsid w:val="006E1E1B"/>
    <w:rsid w:val="006E4676"/>
    <w:rsid w:val="006E4E63"/>
    <w:rsid w:val="006E5596"/>
    <w:rsid w:val="006E61F3"/>
    <w:rsid w:val="006E6557"/>
    <w:rsid w:val="006E7539"/>
    <w:rsid w:val="006E7F34"/>
    <w:rsid w:val="006F3EAD"/>
    <w:rsid w:val="006F4231"/>
    <w:rsid w:val="006F4DED"/>
    <w:rsid w:val="00700E4F"/>
    <w:rsid w:val="0070415D"/>
    <w:rsid w:val="00705CA3"/>
    <w:rsid w:val="00706F0A"/>
    <w:rsid w:val="00713760"/>
    <w:rsid w:val="007254C5"/>
    <w:rsid w:val="00725B36"/>
    <w:rsid w:val="007268F9"/>
    <w:rsid w:val="007314CC"/>
    <w:rsid w:val="00731AE4"/>
    <w:rsid w:val="007343B8"/>
    <w:rsid w:val="00736A09"/>
    <w:rsid w:val="00736BC1"/>
    <w:rsid w:val="007404A1"/>
    <w:rsid w:val="007417AD"/>
    <w:rsid w:val="00741B32"/>
    <w:rsid w:val="00741CD6"/>
    <w:rsid w:val="007428BA"/>
    <w:rsid w:val="0074413C"/>
    <w:rsid w:val="00750F1F"/>
    <w:rsid w:val="00754C7D"/>
    <w:rsid w:val="00760947"/>
    <w:rsid w:val="00761DAD"/>
    <w:rsid w:val="007620BF"/>
    <w:rsid w:val="007643C4"/>
    <w:rsid w:val="007677EE"/>
    <w:rsid w:val="0077208E"/>
    <w:rsid w:val="00772FBA"/>
    <w:rsid w:val="00775077"/>
    <w:rsid w:val="00775AC3"/>
    <w:rsid w:val="00776AAB"/>
    <w:rsid w:val="00777139"/>
    <w:rsid w:val="007800C3"/>
    <w:rsid w:val="00781593"/>
    <w:rsid w:val="00781FF8"/>
    <w:rsid w:val="00786645"/>
    <w:rsid w:val="00793411"/>
    <w:rsid w:val="00795ECA"/>
    <w:rsid w:val="00797A2D"/>
    <w:rsid w:val="007A086E"/>
    <w:rsid w:val="007A0C9F"/>
    <w:rsid w:val="007A61AE"/>
    <w:rsid w:val="007B0257"/>
    <w:rsid w:val="007B05EF"/>
    <w:rsid w:val="007B0A83"/>
    <w:rsid w:val="007B0EFE"/>
    <w:rsid w:val="007B2D16"/>
    <w:rsid w:val="007B4013"/>
    <w:rsid w:val="007B520E"/>
    <w:rsid w:val="007B573A"/>
    <w:rsid w:val="007C12E7"/>
    <w:rsid w:val="007C1373"/>
    <w:rsid w:val="007C2FC5"/>
    <w:rsid w:val="007C32DF"/>
    <w:rsid w:val="007C52DA"/>
    <w:rsid w:val="007C5F6A"/>
    <w:rsid w:val="007C7017"/>
    <w:rsid w:val="007C7C0A"/>
    <w:rsid w:val="007D599D"/>
    <w:rsid w:val="007E697F"/>
    <w:rsid w:val="007F0A2D"/>
    <w:rsid w:val="00800B82"/>
    <w:rsid w:val="00800CF0"/>
    <w:rsid w:val="008017E3"/>
    <w:rsid w:val="00805531"/>
    <w:rsid w:val="00806186"/>
    <w:rsid w:val="00807CF6"/>
    <w:rsid w:val="0081217F"/>
    <w:rsid w:val="00812334"/>
    <w:rsid w:val="008216DE"/>
    <w:rsid w:val="008274B5"/>
    <w:rsid w:val="00836131"/>
    <w:rsid w:val="008362F6"/>
    <w:rsid w:val="008400A8"/>
    <w:rsid w:val="00840C55"/>
    <w:rsid w:val="00846CAC"/>
    <w:rsid w:val="008508D3"/>
    <w:rsid w:val="008573F5"/>
    <w:rsid w:val="0087444B"/>
    <w:rsid w:val="00876325"/>
    <w:rsid w:val="00876D5E"/>
    <w:rsid w:val="00880F6A"/>
    <w:rsid w:val="0088113F"/>
    <w:rsid w:val="00882F28"/>
    <w:rsid w:val="00883AE9"/>
    <w:rsid w:val="008845D2"/>
    <w:rsid w:val="00884AD9"/>
    <w:rsid w:val="008862DF"/>
    <w:rsid w:val="00886C02"/>
    <w:rsid w:val="008879A9"/>
    <w:rsid w:val="00887D41"/>
    <w:rsid w:val="0089571F"/>
    <w:rsid w:val="00897175"/>
    <w:rsid w:val="00897E5F"/>
    <w:rsid w:val="008A04B1"/>
    <w:rsid w:val="008A24A9"/>
    <w:rsid w:val="008A445D"/>
    <w:rsid w:val="008A4841"/>
    <w:rsid w:val="008A4E69"/>
    <w:rsid w:val="008A5688"/>
    <w:rsid w:val="008A6531"/>
    <w:rsid w:val="008A7B23"/>
    <w:rsid w:val="008B1739"/>
    <w:rsid w:val="008B3DE7"/>
    <w:rsid w:val="008B4D81"/>
    <w:rsid w:val="008C060A"/>
    <w:rsid w:val="008C0DC5"/>
    <w:rsid w:val="008C1B56"/>
    <w:rsid w:val="008C2CE3"/>
    <w:rsid w:val="008C346D"/>
    <w:rsid w:val="008C7A36"/>
    <w:rsid w:val="008D23B3"/>
    <w:rsid w:val="008D598B"/>
    <w:rsid w:val="008D6492"/>
    <w:rsid w:val="008D669D"/>
    <w:rsid w:val="008D6FFA"/>
    <w:rsid w:val="008D7936"/>
    <w:rsid w:val="008E0883"/>
    <w:rsid w:val="008E135E"/>
    <w:rsid w:val="008E1FB2"/>
    <w:rsid w:val="008E5A28"/>
    <w:rsid w:val="008E6390"/>
    <w:rsid w:val="008E7A15"/>
    <w:rsid w:val="008E7A9F"/>
    <w:rsid w:val="008F5394"/>
    <w:rsid w:val="00903916"/>
    <w:rsid w:val="00907C30"/>
    <w:rsid w:val="00912832"/>
    <w:rsid w:val="00912885"/>
    <w:rsid w:val="00912ABA"/>
    <w:rsid w:val="00913CBB"/>
    <w:rsid w:val="00914032"/>
    <w:rsid w:val="009150D5"/>
    <w:rsid w:val="009163D0"/>
    <w:rsid w:val="00917582"/>
    <w:rsid w:val="00921D41"/>
    <w:rsid w:val="00922C2E"/>
    <w:rsid w:val="00924BA1"/>
    <w:rsid w:val="009274E7"/>
    <w:rsid w:val="00933452"/>
    <w:rsid w:val="00934317"/>
    <w:rsid w:val="009357AE"/>
    <w:rsid w:val="00941CFE"/>
    <w:rsid w:val="009434A2"/>
    <w:rsid w:val="00945600"/>
    <w:rsid w:val="00952202"/>
    <w:rsid w:val="00954791"/>
    <w:rsid w:val="00954B29"/>
    <w:rsid w:val="00954D42"/>
    <w:rsid w:val="00956284"/>
    <w:rsid w:val="00957FEA"/>
    <w:rsid w:val="00961DE3"/>
    <w:rsid w:val="00963351"/>
    <w:rsid w:val="00964731"/>
    <w:rsid w:val="00984A09"/>
    <w:rsid w:val="009868F1"/>
    <w:rsid w:val="0098733D"/>
    <w:rsid w:val="0099100D"/>
    <w:rsid w:val="0099246A"/>
    <w:rsid w:val="009976E3"/>
    <w:rsid w:val="009A1822"/>
    <w:rsid w:val="009A1AD2"/>
    <w:rsid w:val="009A2189"/>
    <w:rsid w:val="009A2D99"/>
    <w:rsid w:val="009A313D"/>
    <w:rsid w:val="009A3774"/>
    <w:rsid w:val="009A4500"/>
    <w:rsid w:val="009A472A"/>
    <w:rsid w:val="009A6C46"/>
    <w:rsid w:val="009B0376"/>
    <w:rsid w:val="009C111D"/>
    <w:rsid w:val="009C125D"/>
    <w:rsid w:val="009C362D"/>
    <w:rsid w:val="009C4135"/>
    <w:rsid w:val="009C499D"/>
    <w:rsid w:val="009C6D0F"/>
    <w:rsid w:val="009C6E02"/>
    <w:rsid w:val="009C7183"/>
    <w:rsid w:val="009C7FB6"/>
    <w:rsid w:val="009D0319"/>
    <w:rsid w:val="009D20E0"/>
    <w:rsid w:val="009D28E2"/>
    <w:rsid w:val="009D2D4A"/>
    <w:rsid w:val="009E0606"/>
    <w:rsid w:val="009E139E"/>
    <w:rsid w:val="009E39C2"/>
    <w:rsid w:val="009E6207"/>
    <w:rsid w:val="009F1606"/>
    <w:rsid w:val="009F1BEA"/>
    <w:rsid w:val="009F525D"/>
    <w:rsid w:val="009F667B"/>
    <w:rsid w:val="009F74C9"/>
    <w:rsid w:val="00A0154A"/>
    <w:rsid w:val="00A028EE"/>
    <w:rsid w:val="00A04440"/>
    <w:rsid w:val="00A058E9"/>
    <w:rsid w:val="00A06E8C"/>
    <w:rsid w:val="00A110DE"/>
    <w:rsid w:val="00A11DD1"/>
    <w:rsid w:val="00A129FA"/>
    <w:rsid w:val="00A157F7"/>
    <w:rsid w:val="00A17C50"/>
    <w:rsid w:val="00A21C83"/>
    <w:rsid w:val="00A23737"/>
    <w:rsid w:val="00A27D1F"/>
    <w:rsid w:val="00A302EF"/>
    <w:rsid w:val="00A303FF"/>
    <w:rsid w:val="00A30C14"/>
    <w:rsid w:val="00A355EF"/>
    <w:rsid w:val="00A401F7"/>
    <w:rsid w:val="00A42FC8"/>
    <w:rsid w:val="00A43483"/>
    <w:rsid w:val="00A45B9A"/>
    <w:rsid w:val="00A47DDC"/>
    <w:rsid w:val="00A549A1"/>
    <w:rsid w:val="00A54C67"/>
    <w:rsid w:val="00A564DD"/>
    <w:rsid w:val="00A5721E"/>
    <w:rsid w:val="00A57A26"/>
    <w:rsid w:val="00A60321"/>
    <w:rsid w:val="00A61D6F"/>
    <w:rsid w:val="00A62078"/>
    <w:rsid w:val="00A64099"/>
    <w:rsid w:val="00A64B3C"/>
    <w:rsid w:val="00A65D1E"/>
    <w:rsid w:val="00A65FE7"/>
    <w:rsid w:val="00A709DF"/>
    <w:rsid w:val="00A7180F"/>
    <w:rsid w:val="00A729DF"/>
    <w:rsid w:val="00A73520"/>
    <w:rsid w:val="00A741B3"/>
    <w:rsid w:val="00A7470C"/>
    <w:rsid w:val="00A7483C"/>
    <w:rsid w:val="00A81A86"/>
    <w:rsid w:val="00A82F31"/>
    <w:rsid w:val="00A837FD"/>
    <w:rsid w:val="00A84606"/>
    <w:rsid w:val="00A84761"/>
    <w:rsid w:val="00A85907"/>
    <w:rsid w:val="00A92AC3"/>
    <w:rsid w:val="00A94290"/>
    <w:rsid w:val="00A9773C"/>
    <w:rsid w:val="00AA0770"/>
    <w:rsid w:val="00AA19B1"/>
    <w:rsid w:val="00AB168B"/>
    <w:rsid w:val="00AB1773"/>
    <w:rsid w:val="00AB2CDA"/>
    <w:rsid w:val="00AB2DE5"/>
    <w:rsid w:val="00AB5E4E"/>
    <w:rsid w:val="00AB784C"/>
    <w:rsid w:val="00AB787D"/>
    <w:rsid w:val="00AC017A"/>
    <w:rsid w:val="00AC08E9"/>
    <w:rsid w:val="00AC0E01"/>
    <w:rsid w:val="00AC5AC6"/>
    <w:rsid w:val="00AE2D72"/>
    <w:rsid w:val="00AE5A63"/>
    <w:rsid w:val="00AF00A5"/>
    <w:rsid w:val="00AF14AA"/>
    <w:rsid w:val="00AF3D6D"/>
    <w:rsid w:val="00AF3FEE"/>
    <w:rsid w:val="00AF7544"/>
    <w:rsid w:val="00B01221"/>
    <w:rsid w:val="00B0637B"/>
    <w:rsid w:val="00B06A98"/>
    <w:rsid w:val="00B12031"/>
    <w:rsid w:val="00B14191"/>
    <w:rsid w:val="00B14296"/>
    <w:rsid w:val="00B15016"/>
    <w:rsid w:val="00B157A2"/>
    <w:rsid w:val="00B1608B"/>
    <w:rsid w:val="00B16507"/>
    <w:rsid w:val="00B2349E"/>
    <w:rsid w:val="00B26182"/>
    <w:rsid w:val="00B277F2"/>
    <w:rsid w:val="00B30961"/>
    <w:rsid w:val="00B34A8D"/>
    <w:rsid w:val="00B34D84"/>
    <w:rsid w:val="00B35451"/>
    <w:rsid w:val="00B379A7"/>
    <w:rsid w:val="00B428F3"/>
    <w:rsid w:val="00B42C8E"/>
    <w:rsid w:val="00B431C8"/>
    <w:rsid w:val="00B47F4D"/>
    <w:rsid w:val="00B51D0F"/>
    <w:rsid w:val="00B51F98"/>
    <w:rsid w:val="00B5590D"/>
    <w:rsid w:val="00B6081B"/>
    <w:rsid w:val="00B60907"/>
    <w:rsid w:val="00B61A5F"/>
    <w:rsid w:val="00B64755"/>
    <w:rsid w:val="00B66C24"/>
    <w:rsid w:val="00B700BC"/>
    <w:rsid w:val="00B77806"/>
    <w:rsid w:val="00B77C7D"/>
    <w:rsid w:val="00B834CC"/>
    <w:rsid w:val="00B857AA"/>
    <w:rsid w:val="00B93140"/>
    <w:rsid w:val="00B93B7D"/>
    <w:rsid w:val="00B964E7"/>
    <w:rsid w:val="00B96C2F"/>
    <w:rsid w:val="00BA05CC"/>
    <w:rsid w:val="00BA3480"/>
    <w:rsid w:val="00BA4DB4"/>
    <w:rsid w:val="00BA5948"/>
    <w:rsid w:val="00BA753A"/>
    <w:rsid w:val="00BA7CE4"/>
    <w:rsid w:val="00BB1720"/>
    <w:rsid w:val="00BB2BC6"/>
    <w:rsid w:val="00BB7A98"/>
    <w:rsid w:val="00BC00A1"/>
    <w:rsid w:val="00BC1A49"/>
    <w:rsid w:val="00BC1F4C"/>
    <w:rsid w:val="00BC41CE"/>
    <w:rsid w:val="00BC43D9"/>
    <w:rsid w:val="00BD0CFF"/>
    <w:rsid w:val="00BD2537"/>
    <w:rsid w:val="00BD4166"/>
    <w:rsid w:val="00BD4E30"/>
    <w:rsid w:val="00BD515F"/>
    <w:rsid w:val="00BD6997"/>
    <w:rsid w:val="00BD7890"/>
    <w:rsid w:val="00BE02C0"/>
    <w:rsid w:val="00BE4285"/>
    <w:rsid w:val="00BE6824"/>
    <w:rsid w:val="00BE68D7"/>
    <w:rsid w:val="00BE791D"/>
    <w:rsid w:val="00BF1C71"/>
    <w:rsid w:val="00BF2068"/>
    <w:rsid w:val="00BF2FAF"/>
    <w:rsid w:val="00BF49BF"/>
    <w:rsid w:val="00BF7310"/>
    <w:rsid w:val="00BF7AD8"/>
    <w:rsid w:val="00C00819"/>
    <w:rsid w:val="00C01B46"/>
    <w:rsid w:val="00C05E27"/>
    <w:rsid w:val="00C07DCD"/>
    <w:rsid w:val="00C17873"/>
    <w:rsid w:val="00C21FA1"/>
    <w:rsid w:val="00C225EB"/>
    <w:rsid w:val="00C263BF"/>
    <w:rsid w:val="00C31323"/>
    <w:rsid w:val="00C3284A"/>
    <w:rsid w:val="00C33262"/>
    <w:rsid w:val="00C338B6"/>
    <w:rsid w:val="00C37236"/>
    <w:rsid w:val="00C404FD"/>
    <w:rsid w:val="00C4111C"/>
    <w:rsid w:val="00C41771"/>
    <w:rsid w:val="00C432FA"/>
    <w:rsid w:val="00C44AE6"/>
    <w:rsid w:val="00C453F3"/>
    <w:rsid w:val="00C46448"/>
    <w:rsid w:val="00C47B47"/>
    <w:rsid w:val="00C5097A"/>
    <w:rsid w:val="00C5104E"/>
    <w:rsid w:val="00C51D49"/>
    <w:rsid w:val="00C52BD2"/>
    <w:rsid w:val="00C53147"/>
    <w:rsid w:val="00C53F04"/>
    <w:rsid w:val="00C568FD"/>
    <w:rsid w:val="00C57057"/>
    <w:rsid w:val="00C61116"/>
    <w:rsid w:val="00C63582"/>
    <w:rsid w:val="00C63E45"/>
    <w:rsid w:val="00C63F26"/>
    <w:rsid w:val="00C65B92"/>
    <w:rsid w:val="00C674D3"/>
    <w:rsid w:val="00C72262"/>
    <w:rsid w:val="00C73735"/>
    <w:rsid w:val="00C74DB1"/>
    <w:rsid w:val="00C77FA6"/>
    <w:rsid w:val="00C85F0B"/>
    <w:rsid w:val="00C900E9"/>
    <w:rsid w:val="00C9252C"/>
    <w:rsid w:val="00C928BA"/>
    <w:rsid w:val="00C94C7F"/>
    <w:rsid w:val="00C96CE1"/>
    <w:rsid w:val="00C97977"/>
    <w:rsid w:val="00CA0641"/>
    <w:rsid w:val="00CA1EBB"/>
    <w:rsid w:val="00CA2F04"/>
    <w:rsid w:val="00CA449A"/>
    <w:rsid w:val="00CA7739"/>
    <w:rsid w:val="00CB0853"/>
    <w:rsid w:val="00CB2BE5"/>
    <w:rsid w:val="00CB303D"/>
    <w:rsid w:val="00CB6DC0"/>
    <w:rsid w:val="00CB791D"/>
    <w:rsid w:val="00CB7F15"/>
    <w:rsid w:val="00CC2749"/>
    <w:rsid w:val="00CC27B3"/>
    <w:rsid w:val="00CC3C35"/>
    <w:rsid w:val="00CC5F79"/>
    <w:rsid w:val="00CC7E7E"/>
    <w:rsid w:val="00CD18C4"/>
    <w:rsid w:val="00CD1D40"/>
    <w:rsid w:val="00CD25BB"/>
    <w:rsid w:val="00CD35AB"/>
    <w:rsid w:val="00CD5D30"/>
    <w:rsid w:val="00CE29C8"/>
    <w:rsid w:val="00CE3A3E"/>
    <w:rsid w:val="00CE4990"/>
    <w:rsid w:val="00CE5BB8"/>
    <w:rsid w:val="00CE6996"/>
    <w:rsid w:val="00CF05C3"/>
    <w:rsid w:val="00CF190C"/>
    <w:rsid w:val="00CF1D2E"/>
    <w:rsid w:val="00CF219D"/>
    <w:rsid w:val="00CF3E73"/>
    <w:rsid w:val="00D0015E"/>
    <w:rsid w:val="00D024D8"/>
    <w:rsid w:val="00D07F7B"/>
    <w:rsid w:val="00D10E83"/>
    <w:rsid w:val="00D12A59"/>
    <w:rsid w:val="00D16F71"/>
    <w:rsid w:val="00D25095"/>
    <w:rsid w:val="00D25752"/>
    <w:rsid w:val="00D36406"/>
    <w:rsid w:val="00D43880"/>
    <w:rsid w:val="00D45683"/>
    <w:rsid w:val="00D45CDD"/>
    <w:rsid w:val="00D46310"/>
    <w:rsid w:val="00D4691A"/>
    <w:rsid w:val="00D529AE"/>
    <w:rsid w:val="00D60389"/>
    <w:rsid w:val="00D66D41"/>
    <w:rsid w:val="00D67C47"/>
    <w:rsid w:val="00D700EE"/>
    <w:rsid w:val="00D703E6"/>
    <w:rsid w:val="00D70575"/>
    <w:rsid w:val="00D735CC"/>
    <w:rsid w:val="00D74A7F"/>
    <w:rsid w:val="00D7513C"/>
    <w:rsid w:val="00D75551"/>
    <w:rsid w:val="00D75CE6"/>
    <w:rsid w:val="00D76E76"/>
    <w:rsid w:val="00D85BC2"/>
    <w:rsid w:val="00D865C7"/>
    <w:rsid w:val="00D87107"/>
    <w:rsid w:val="00D87E5E"/>
    <w:rsid w:val="00D92820"/>
    <w:rsid w:val="00D94237"/>
    <w:rsid w:val="00D942D6"/>
    <w:rsid w:val="00D95EE1"/>
    <w:rsid w:val="00DA3340"/>
    <w:rsid w:val="00DA3358"/>
    <w:rsid w:val="00DA6D25"/>
    <w:rsid w:val="00DA6F1B"/>
    <w:rsid w:val="00DA70EF"/>
    <w:rsid w:val="00DA76A2"/>
    <w:rsid w:val="00DA76FD"/>
    <w:rsid w:val="00DB2C7B"/>
    <w:rsid w:val="00DB319B"/>
    <w:rsid w:val="00DC06CF"/>
    <w:rsid w:val="00DD0076"/>
    <w:rsid w:val="00DD1CC8"/>
    <w:rsid w:val="00DD36A9"/>
    <w:rsid w:val="00DD44DC"/>
    <w:rsid w:val="00DD4BE4"/>
    <w:rsid w:val="00DE198D"/>
    <w:rsid w:val="00DE3D1C"/>
    <w:rsid w:val="00DE58AF"/>
    <w:rsid w:val="00DE6AD1"/>
    <w:rsid w:val="00DE7625"/>
    <w:rsid w:val="00DF05F5"/>
    <w:rsid w:val="00DF4DA7"/>
    <w:rsid w:val="00E00400"/>
    <w:rsid w:val="00E009BD"/>
    <w:rsid w:val="00E02BC9"/>
    <w:rsid w:val="00E03E12"/>
    <w:rsid w:val="00E07520"/>
    <w:rsid w:val="00E10B5E"/>
    <w:rsid w:val="00E11364"/>
    <w:rsid w:val="00E11D11"/>
    <w:rsid w:val="00E13DDF"/>
    <w:rsid w:val="00E14B3B"/>
    <w:rsid w:val="00E20593"/>
    <w:rsid w:val="00E213A4"/>
    <w:rsid w:val="00E21F68"/>
    <w:rsid w:val="00E23131"/>
    <w:rsid w:val="00E27140"/>
    <w:rsid w:val="00E30272"/>
    <w:rsid w:val="00E32A28"/>
    <w:rsid w:val="00E3471B"/>
    <w:rsid w:val="00E35581"/>
    <w:rsid w:val="00E36DD3"/>
    <w:rsid w:val="00E40135"/>
    <w:rsid w:val="00E4050F"/>
    <w:rsid w:val="00E432ED"/>
    <w:rsid w:val="00E445B8"/>
    <w:rsid w:val="00E449E1"/>
    <w:rsid w:val="00E44E4D"/>
    <w:rsid w:val="00E50322"/>
    <w:rsid w:val="00E51FF1"/>
    <w:rsid w:val="00E5359C"/>
    <w:rsid w:val="00E565B1"/>
    <w:rsid w:val="00E61F85"/>
    <w:rsid w:val="00E67101"/>
    <w:rsid w:val="00E70011"/>
    <w:rsid w:val="00E70161"/>
    <w:rsid w:val="00E71703"/>
    <w:rsid w:val="00E719BA"/>
    <w:rsid w:val="00E74859"/>
    <w:rsid w:val="00E75CD9"/>
    <w:rsid w:val="00E92E2E"/>
    <w:rsid w:val="00E96919"/>
    <w:rsid w:val="00E97AD2"/>
    <w:rsid w:val="00E97E5A"/>
    <w:rsid w:val="00EA3006"/>
    <w:rsid w:val="00EA4409"/>
    <w:rsid w:val="00EA69B0"/>
    <w:rsid w:val="00EB257B"/>
    <w:rsid w:val="00EB35B4"/>
    <w:rsid w:val="00EB4567"/>
    <w:rsid w:val="00EB4894"/>
    <w:rsid w:val="00EB5500"/>
    <w:rsid w:val="00EB7503"/>
    <w:rsid w:val="00EC0940"/>
    <w:rsid w:val="00EC25C2"/>
    <w:rsid w:val="00EC4E6A"/>
    <w:rsid w:val="00EC71AE"/>
    <w:rsid w:val="00ED1A9E"/>
    <w:rsid w:val="00ED290D"/>
    <w:rsid w:val="00ED7AFF"/>
    <w:rsid w:val="00EE0275"/>
    <w:rsid w:val="00EE2EA4"/>
    <w:rsid w:val="00EE3DA2"/>
    <w:rsid w:val="00EE7CA9"/>
    <w:rsid w:val="00EF19CF"/>
    <w:rsid w:val="00EF4256"/>
    <w:rsid w:val="00EF5514"/>
    <w:rsid w:val="00EF66F0"/>
    <w:rsid w:val="00EF6995"/>
    <w:rsid w:val="00F0021C"/>
    <w:rsid w:val="00F03A2D"/>
    <w:rsid w:val="00F05820"/>
    <w:rsid w:val="00F05E94"/>
    <w:rsid w:val="00F077F7"/>
    <w:rsid w:val="00F10927"/>
    <w:rsid w:val="00F12BEC"/>
    <w:rsid w:val="00F13C50"/>
    <w:rsid w:val="00F14B19"/>
    <w:rsid w:val="00F173B1"/>
    <w:rsid w:val="00F209F1"/>
    <w:rsid w:val="00F20C01"/>
    <w:rsid w:val="00F24070"/>
    <w:rsid w:val="00F27B93"/>
    <w:rsid w:val="00F33BE7"/>
    <w:rsid w:val="00F33C4E"/>
    <w:rsid w:val="00F40003"/>
    <w:rsid w:val="00F431B3"/>
    <w:rsid w:val="00F43594"/>
    <w:rsid w:val="00F4366B"/>
    <w:rsid w:val="00F43788"/>
    <w:rsid w:val="00F4432B"/>
    <w:rsid w:val="00F45530"/>
    <w:rsid w:val="00F4796F"/>
    <w:rsid w:val="00F47E7B"/>
    <w:rsid w:val="00F5149E"/>
    <w:rsid w:val="00F518E0"/>
    <w:rsid w:val="00F52280"/>
    <w:rsid w:val="00F60C1B"/>
    <w:rsid w:val="00F6596A"/>
    <w:rsid w:val="00F66FEF"/>
    <w:rsid w:val="00F67078"/>
    <w:rsid w:val="00F67653"/>
    <w:rsid w:val="00F759FC"/>
    <w:rsid w:val="00F823DB"/>
    <w:rsid w:val="00F82948"/>
    <w:rsid w:val="00F8411B"/>
    <w:rsid w:val="00F85BF0"/>
    <w:rsid w:val="00F86CE0"/>
    <w:rsid w:val="00F87A06"/>
    <w:rsid w:val="00F91046"/>
    <w:rsid w:val="00F955B6"/>
    <w:rsid w:val="00F96DAF"/>
    <w:rsid w:val="00F97BCD"/>
    <w:rsid w:val="00FA2B49"/>
    <w:rsid w:val="00FA5176"/>
    <w:rsid w:val="00FB0E71"/>
    <w:rsid w:val="00FB2CEE"/>
    <w:rsid w:val="00FB4BF7"/>
    <w:rsid w:val="00FC4464"/>
    <w:rsid w:val="00FC4D33"/>
    <w:rsid w:val="00FC539D"/>
    <w:rsid w:val="00FC5EDE"/>
    <w:rsid w:val="00FD282E"/>
    <w:rsid w:val="00FD2A74"/>
    <w:rsid w:val="00FD42ED"/>
    <w:rsid w:val="00FD45B6"/>
    <w:rsid w:val="00FD4F31"/>
    <w:rsid w:val="00FD77CA"/>
    <w:rsid w:val="00FE0332"/>
    <w:rsid w:val="00FE03FF"/>
    <w:rsid w:val="00FE088C"/>
    <w:rsid w:val="00FE0A73"/>
    <w:rsid w:val="00FE12D6"/>
    <w:rsid w:val="00FE16B9"/>
    <w:rsid w:val="00FE1A9D"/>
    <w:rsid w:val="00FE3BDD"/>
    <w:rsid w:val="00FE3DF9"/>
    <w:rsid w:val="00FE77BA"/>
    <w:rsid w:val="00FF4684"/>
    <w:rsid w:val="00FF63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5650EDA"/>
  <w15:docId w15:val="{68D939F7-2F1C-493E-B22D-6E22A3FE1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qFormat="1"/>
    <w:lsdException w:name="heading 6" w:locked="1" w:qFormat="1"/>
    <w:lsdException w:name="heading 7" w:lock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844"/>
    <w:rPr>
      <w:sz w:val="24"/>
      <w:szCs w:val="24"/>
    </w:rPr>
  </w:style>
  <w:style w:type="paragraph" w:styleId="Heading1">
    <w:name w:val="heading 1"/>
    <w:basedOn w:val="Normal"/>
    <w:next w:val="Normal"/>
    <w:link w:val="Heading1Char"/>
    <w:uiPriority w:val="99"/>
    <w:qFormat/>
    <w:rsid w:val="00B61A5F"/>
    <w:pPr>
      <w:keepNext/>
      <w:numPr>
        <w:numId w:val="8"/>
      </w:numPr>
      <w:autoSpaceDE w:val="0"/>
      <w:autoSpaceDN w:val="0"/>
      <w:adjustRightInd w:val="0"/>
      <w:outlineLvl w:val="0"/>
    </w:pPr>
    <w:rPr>
      <w:rFonts w:ascii="Machine" w:eastAsia="Matrix" w:hAnsi="Machine"/>
      <w:b/>
      <w:bCs/>
      <w:sz w:val="26"/>
      <w:szCs w:val="26"/>
    </w:rPr>
  </w:style>
  <w:style w:type="paragraph" w:styleId="Heading2">
    <w:name w:val="heading 2"/>
    <w:basedOn w:val="Normal"/>
    <w:next w:val="Normal"/>
    <w:link w:val="Heading2Char"/>
    <w:uiPriority w:val="99"/>
    <w:qFormat/>
    <w:rsid w:val="00A549A1"/>
    <w:pPr>
      <w:keepNext/>
      <w:numPr>
        <w:ilvl w:val="1"/>
        <w:numId w:val="8"/>
      </w:numPr>
      <w:ind w:left="1008"/>
      <w:outlineLvl w:val="1"/>
    </w:pPr>
    <w:rPr>
      <w:bCs/>
    </w:rPr>
  </w:style>
  <w:style w:type="paragraph" w:styleId="Heading3">
    <w:name w:val="heading 3"/>
    <w:basedOn w:val="Normal"/>
    <w:next w:val="Normal"/>
    <w:link w:val="Heading3Char"/>
    <w:uiPriority w:val="99"/>
    <w:qFormat/>
    <w:rsid w:val="00A549A1"/>
    <w:pPr>
      <w:keepNext/>
      <w:numPr>
        <w:ilvl w:val="2"/>
        <w:numId w:val="8"/>
      </w:numPr>
      <w:ind w:left="1728"/>
      <w:outlineLvl w:val="2"/>
    </w:pPr>
    <w:rPr>
      <w:bCs/>
    </w:rPr>
  </w:style>
  <w:style w:type="paragraph" w:styleId="Heading4">
    <w:name w:val="heading 4"/>
    <w:basedOn w:val="Normal"/>
    <w:next w:val="Normal"/>
    <w:link w:val="Heading4Char"/>
    <w:unhideWhenUsed/>
    <w:qFormat/>
    <w:locked/>
    <w:rsid w:val="00A549A1"/>
    <w:pPr>
      <w:keepNext/>
      <w:keepLines/>
      <w:numPr>
        <w:ilvl w:val="3"/>
        <w:numId w:val="8"/>
      </w:numPr>
      <w:spacing w:before="40"/>
      <w:ind w:left="2592"/>
      <w:outlineLvl w:val="3"/>
    </w:pPr>
    <w:rPr>
      <w:rFonts w:eastAsiaTheme="majorEastAsia"/>
      <w:iCs/>
    </w:rPr>
  </w:style>
  <w:style w:type="paragraph" w:styleId="Heading5">
    <w:name w:val="heading 5"/>
    <w:basedOn w:val="Normal"/>
    <w:next w:val="Normal"/>
    <w:link w:val="Heading5Char"/>
    <w:uiPriority w:val="99"/>
    <w:qFormat/>
    <w:rsid w:val="00A549A1"/>
    <w:pPr>
      <w:keepNext/>
      <w:numPr>
        <w:ilvl w:val="4"/>
        <w:numId w:val="8"/>
      </w:numPr>
      <w:ind w:left="3600"/>
      <w:outlineLvl w:val="4"/>
    </w:pPr>
    <w:rPr>
      <w:rFonts w:eastAsia="Matrix"/>
      <w:bCs/>
    </w:rPr>
  </w:style>
  <w:style w:type="paragraph" w:styleId="Heading6">
    <w:name w:val="heading 6"/>
    <w:basedOn w:val="Normal"/>
    <w:next w:val="Normal"/>
    <w:link w:val="Heading6Char"/>
    <w:uiPriority w:val="99"/>
    <w:qFormat/>
    <w:rsid w:val="00B61A5F"/>
    <w:pPr>
      <w:keepNext/>
      <w:numPr>
        <w:ilvl w:val="5"/>
        <w:numId w:val="8"/>
      </w:numPr>
      <w:outlineLvl w:val="5"/>
    </w:pPr>
    <w:rPr>
      <w:rFonts w:ascii="Arial" w:hAnsi="Arial" w:cs="Arial"/>
      <w:b/>
      <w:bCs/>
      <w:color w:val="808080"/>
      <w:sz w:val="16"/>
    </w:rPr>
  </w:style>
  <w:style w:type="paragraph" w:styleId="Heading7">
    <w:name w:val="heading 7"/>
    <w:basedOn w:val="Normal"/>
    <w:next w:val="Normal"/>
    <w:link w:val="Heading7Char"/>
    <w:uiPriority w:val="99"/>
    <w:qFormat/>
    <w:rsid w:val="00B61A5F"/>
    <w:pPr>
      <w:keepNext/>
      <w:numPr>
        <w:ilvl w:val="6"/>
        <w:numId w:val="8"/>
      </w:numPr>
      <w:ind w:right="-720"/>
      <w:outlineLvl w:val="6"/>
    </w:pPr>
    <w:rPr>
      <w:rFonts w:ascii="Frutiger 55 Roman" w:hAnsi="Frutiger 55 Roman"/>
      <w:b/>
      <w:bCs/>
      <w:color w:val="808080"/>
      <w:sz w:val="16"/>
    </w:rPr>
  </w:style>
  <w:style w:type="paragraph" w:styleId="Heading8">
    <w:name w:val="heading 8"/>
    <w:basedOn w:val="Normal"/>
    <w:next w:val="Normal"/>
    <w:link w:val="Heading8Char"/>
    <w:semiHidden/>
    <w:unhideWhenUsed/>
    <w:qFormat/>
    <w:locked/>
    <w:rsid w:val="00A302EF"/>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locked/>
    <w:rsid w:val="00A302EF"/>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FD4F31"/>
    <w:rPr>
      <w:rFonts w:ascii="Cambria" w:hAnsi="Cambria" w:cs="Times New Roman"/>
      <w:b/>
      <w:bCs/>
      <w:kern w:val="32"/>
      <w:sz w:val="32"/>
      <w:szCs w:val="32"/>
    </w:rPr>
  </w:style>
  <w:style w:type="character" w:customStyle="1" w:styleId="Heading2Char">
    <w:name w:val="Heading 2 Char"/>
    <w:basedOn w:val="DefaultParagraphFont"/>
    <w:link w:val="Heading2"/>
    <w:uiPriority w:val="99"/>
    <w:locked/>
    <w:rsid w:val="00A549A1"/>
    <w:rPr>
      <w:bCs/>
      <w:sz w:val="24"/>
      <w:szCs w:val="24"/>
    </w:rPr>
  </w:style>
  <w:style w:type="character" w:customStyle="1" w:styleId="Heading3Char">
    <w:name w:val="Heading 3 Char"/>
    <w:basedOn w:val="DefaultParagraphFont"/>
    <w:link w:val="Heading3"/>
    <w:uiPriority w:val="99"/>
    <w:locked/>
    <w:rsid w:val="00A549A1"/>
    <w:rPr>
      <w:bCs/>
      <w:sz w:val="24"/>
      <w:szCs w:val="24"/>
    </w:rPr>
  </w:style>
  <w:style w:type="character" w:customStyle="1" w:styleId="Heading5Char">
    <w:name w:val="Heading 5 Char"/>
    <w:basedOn w:val="DefaultParagraphFont"/>
    <w:link w:val="Heading5"/>
    <w:uiPriority w:val="99"/>
    <w:locked/>
    <w:rsid w:val="00A549A1"/>
    <w:rPr>
      <w:rFonts w:eastAsia="Matrix"/>
      <w:bCs/>
      <w:sz w:val="24"/>
      <w:szCs w:val="24"/>
    </w:rPr>
  </w:style>
  <w:style w:type="character" w:customStyle="1" w:styleId="Heading6Char">
    <w:name w:val="Heading 6 Char"/>
    <w:basedOn w:val="DefaultParagraphFont"/>
    <w:link w:val="Heading6"/>
    <w:uiPriority w:val="99"/>
    <w:semiHidden/>
    <w:locked/>
    <w:rsid w:val="00FD4F31"/>
    <w:rPr>
      <w:rFonts w:ascii="Calibri" w:hAnsi="Calibri" w:cs="Times New Roman"/>
      <w:b/>
      <w:bCs/>
    </w:rPr>
  </w:style>
  <w:style w:type="character" w:customStyle="1" w:styleId="Heading7Char">
    <w:name w:val="Heading 7 Char"/>
    <w:basedOn w:val="DefaultParagraphFont"/>
    <w:link w:val="Heading7"/>
    <w:uiPriority w:val="99"/>
    <w:semiHidden/>
    <w:locked/>
    <w:rsid w:val="00FD4F31"/>
    <w:rPr>
      <w:rFonts w:ascii="Calibri" w:hAnsi="Calibri" w:cs="Times New Roman"/>
      <w:sz w:val="24"/>
      <w:szCs w:val="24"/>
    </w:rPr>
  </w:style>
  <w:style w:type="paragraph" w:styleId="BodyTextIndent3">
    <w:name w:val="Body Text Indent 3"/>
    <w:basedOn w:val="Normal"/>
    <w:link w:val="BodyTextIndent3Char"/>
    <w:uiPriority w:val="99"/>
    <w:rsid w:val="00B61A5F"/>
    <w:pPr>
      <w:spacing w:after="120"/>
      <w:ind w:left="360"/>
    </w:pPr>
    <w:rPr>
      <w:sz w:val="16"/>
      <w:szCs w:val="16"/>
    </w:rPr>
  </w:style>
  <w:style w:type="character" w:customStyle="1" w:styleId="BodyTextIndent3Char">
    <w:name w:val="Body Text Indent 3 Char"/>
    <w:basedOn w:val="DefaultParagraphFont"/>
    <w:link w:val="BodyTextIndent3"/>
    <w:uiPriority w:val="99"/>
    <w:semiHidden/>
    <w:locked/>
    <w:rsid w:val="00FD4F31"/>
    <w:rPr>
      <w:rFonts w:cs="Times New Roman"/>
      <w:sz w:val="16"/>
      <w:szCs w:val="16"/>
    </w:rPr>
  </w:style>
  <w:style w:type="paragraph" w:styleId="BodyText">
    <w:name w:val="Body Text"/>
    <w:basedOn w:val="Normal"/>
    <w:link w:val="BodyTextChar"/>
    <w:uiPriority w:val="99"/>
    <w:rsid w:val="00B61A5F"/>
    <w:pPr>
      <w:autoSpaceDE w:val="0"/>
      <w:autoSpaceDN w:val="0"/>
      <w:adjustRightInd w:val="0"/>
    </w:pPr>
    <w:rPr>
      <w:rFonts w:ascii="Matrix" w:eastAsia="Matrix"/>
      <w:sz w:val="20"/>
    </w:rPr>
  </w:style>
  <w:style w:type="character" w:customStyle="1" w:styleId="BodyTextChar">
    <w:name w:val="Body Text Char"/>
    <w:basedOn w:val="DefaultParagraphFont"/>
    <w:link w:val="BodyText"/>
    <w:uiPriority w:val="99"/>
    <w:semiHidden/>
    <w:locked/>
    <w:rsid w:val="00FD4F31"/>
    <w:rPr>
      <w:rFonts w:cs="Times New Roman"/>
      <w:sz w:val="24"/>
      <w:szCs w:val="24"/>
    </w:rPr>
  </w:style>
  <w:style w:type="paragraph" w:styleId="BodyText2">
    <w:name w:val="Body Text 2"/>
    <w:basedOn w:val="Normal"/>
    <w:link w:val="BodyText2Char"/>
    <w:uiPriority w:val="99"/>
    <w:rsid w:val="00B61A5F"/>
    <w:rPr>
      <w:rFonts w:ascii="Verdana" w:hAnsi="Verdana"/>
      <w:sz w:val="22"/>
    </w:rPr>
  </w:style>
  <w:style w:type="character" w:customStyle="1" w:styleId="BodyText2Char">
    <w:name w:val="Body Text 2 Char"/>
    <w:basedOn w:val="DefaultParagraphFont"/>
    <w:link w:val="BodyText2"/>
    <w:uiPriority w:val="99"/>
    <w:semiHidden/>
    <w:locked/>
    <w:rsid w:val="00FD4F31"/>
    <w:rPr>
      <w:rFonts w:cs="Times New Roman"/>
      <w:sz w:val="24"/>
      <w:szCs w:val="24"/>
    </w:rPr>
  </w:style>
  <w:style w:type="paragraph" w:styleId="BodyText3">
    <w:name w:val="Body Text 3"/>
    <w:basedOn w:val="Normal"/>
    <w:link w:val="BodyText3Char"/>
    <w:uiPriority w:val="99"/>
    <w:rsid w:val="00B61A5F"/>
    <w:pPr>
      <w:autoSpaceDE w:val="0"/>
      <w:autoSpaceDN w:val="0"/>
      <w:adjustRightInd w:val="0"/>
    </w:pPr>
    <w:rPr>
      <w:rFonts w:ascii="Verdana" w:hAnsi="Verdana"/>
      <w:b/>
      <w:bCs/>
      <w:i/>
      <w:iCs/>
      <w:sz w:val="20"/>
      <w:szCs w:val="18"/>
    </w:rPr>
  </w:style>
  <w:style w:type="character" w:customStyle="1" w:styleId="BodyText3Char">
    <w:name w:val="Body Text 3 Char"/>
    <w:basedOn w:val="DefaultParagraphFont"/>
    <w:link w:val="BodyText3"/>
    <w:uiPriority w:val="99"/>
    <w:semiHidden/>
    <w:locked/>
    <w:rsid w:val="00FD4F31"/>
    <w:rPr>
      <w:rFonts w:cs="Times New Roman"/>
      <w:sz w:val="16"/>
      <w:szCs w:val="16"/>
    </w:rPr>
  </w:style>
  <w:style w:type="paragraph" w:styleId="BlockText">
    <w:name w:val="Block Text"/>
    <w:basedOn w:val="Normal"/>
    <w:uiPriority w:val="99"/>
    <w:rsid w:val="00B61A5F"/>
    <w:pPr>
      <w:ind w:left="720" w:right="-360"/>
    </w:pPr>
    <w:rPr>
      <w:rFonts w:ascii="Verdana" w:hAnsi="Verdana" w:cs="Arial"/>
      <w:sz w:val="20"/>
    </w:rPr>
  </w:style>
  <w:style w:type="paragraph" w:styleId="Header">
    <w:name w:val="header"/>
    <w:basedOn w:val="Normal"/>
    <w:link w:val="HeaderChar"/>
    <w:uiPriority w:val="99"/>
    <w:rsid w:val="00B61A5F"/>
    <w:pPr>
      <w:tabs>
        <w:tab w:val="center" w:pos="4320"/>
        <w:tab w:val="right" w:pos="8640"/>
      </w:tabs>
    </w:pPr>
  </w:style>
  <w:style w:type="character" w:customStyle="1" w:styleId="HeaderChar">
    <w:name w:val="Header Char"/>
    <w:basedOn w:val="DefaultParagraphFont"/>
    <w:link w:val="Header"/>
    <w:uiPriority w:val="99"/>
    <w:semiHidden/>
    <w:locked/>
    <w:rsid w:val="00FD4F31"/>
    <w:rPr>
      <w:rFonts w:cs="Times New Roman"/>
      <w:sz w:val="24"/>
      <w:szCs w:val="24"/>
    </w:rPr>
  </w:style>
  <w:style w:type="paragraph" w:styleId="Footer">
    <w:name w:val="footer"/>
    <w:basedOn w:val="Normal"/>
    <w:link w:val="FooterChar"/>
    <w:uiPriority w:val="99"/>
    <w:rsid w:val="00B61A5F"/>
    <w:pPr>
      <w:tabs>
        <w:tab w:val="center" w:pos="4320"/>
        <w:tab w:val="right" w:pos="8640"/>
      </w:tabs>
    </w:pPr>
  </w:style>
  <w:style w:type="character" w:customStyle="1" w:styleId="FooterChar">
    <w:name w:val="Footer Char"/>
    <w:basedOn w:val="DefaultParagraphFont"/>
    <w:link w:val="Footer"/>
    <w:uiPriority w:val="99"/>
    <w:semiHidden/>
    <w:locked/>
    <w:rsid w:val="00FD4F31"/>
    <w:rPr>
      <w:rFonts w:cs="Times New Roman"/>
      <w:sz w:val="24"/>
      <w:szCs w:val="24"/>
    </w:rPr>
  </w:style>
  <w:style w:type="character" w:styleId="PageNumber">
    <w:name w:val="page number"/>
    <w:basedOn w:val="DefaultParagraphFont"/>
    <w:uiPriority w:val="99"/>
    <w:rsid w:val="00B61A5F"/>
    <w:rPr>
      <w:rFonts w:cs="Times New Roman"/>
    </w:rPr>
  </w:style>
  <w:style w:type="character" w:styleId="Hyperlink">
    <w:name w:val="Hyperlink"/>
    <w:basedOn w:val="DefaultParagraphFont"/>
    <w:uiPriority w:val="99"/>
    <w:rsid w:val="00B61A5F"/>
    <w:rPr>
      <w:rFonts w:cs="Times New Roman"/>
      <w:color w:val="0000FF"/>
      <w:u w:val="single"/>
    </w:rPr>
  </w:style>
  <w:style w:type="paragraph" w:styleId="BodyTextIndent">
    <w:name w:val="Body Text Indent"/>
    <w:basedOn w:val="Normal"/>
    <w:link w:val="BodyTextIndentChar"/>
    <w:uiPriority w:val="99"/>
    <w:rsid w:val="00B61A5F"/>
    <w:pPr>
      <w:ind w:firstLine="360"/>
    </w:pPr>
    <w:rPr>
      <w:rFonts w:ascii="Frutiger 55 Roman" w:hAnsi="Frutiger 55 Roman"/>
      <w:sz w:val="16"/>
    </w:rPr>
  </w:style>
  <w:style w:type="character" w:customStyle="1" w:styleId="BodyTextIndentChar">
    <w:name w:val="Body Text Indent Char"/>
    <w:basedOn w:val="DefaultParagraphFont"/>
    <w:link w:val="BodyTextIndent"/>
    <w:uiPriority w:val="99"/>
    <w:semiHidden/>
    <w:locked/>
    <w:rsid w:val="00FD4F31"/>
    <w:rPr>
      <w:rFonts w:cs="Times New Roman"/>
      <w:sz w:val="24"/>
      <w:szCs w:val="24"/>
    </w:rPr>
  </w:style>
  <w:style w:type="paragraph" w:styleId="BodyTextIndent2">
    <w:name w:val="Body Text Indent 2"/>
    <w:basedOn w:val="Normal"/>
    <w:link w:val="BodyTextIndent2Char"/>
    <w:uiPriority w:val="99"/>
    <w:rsid w:val="00B61A5F"/>
    <w:pPr>
      <w:ind w:left="180"/>
    </w:pPr>
    <w:rPr>
      <w:rFonts w:ascii="Frutiger 55 Roman" w:hAnsi="Frutiger 55 Roman" w:cs="Arial"/>
      <w:sz w:val="20"/>
    </w:rPr>
  </w:style>
  <w:style w:type="character" w:customStyle="1" w:styleId="BodyTextIndent2Char">
    <w:name w:val="Body Text Indent 2 Char"/>
    <w:basedOn w:val="DefaultParagraphFont"/>
    <w:link w:val="BodyTextIndent2"/>
    <w:uiPriority w:val="99"/>
    <w:semiHidden/>
    <w:locked/>
    <w:rsid w:val="00FD4F31"/>
    <w:rPr>
      <w:rFonts w:cs="Times New Roman"/>
      <w:sz w:val="24"/>
      <w:szCs w:val="24"/>
    </w:rPr>
  </w:style>
  <w:style w:type="character" w:styleId="FollowedHyperlink">
    <w:name w:val="FollowedHyperlink"/>
    <w:basedOn w:val="DefaultParagraphFont"/>
    <w:uiPriority w:val="99"/>
    <w:rsid w:val="00B61A5F"/>
    <w:rPr>
      <w:rFonts w:cs="Times New Roman"/>
      <w:color w:val="800080"/>
      <w:u w:val="single"/>
    </w:rPr>
  </w:style>
  <w:style w:type="table" w:styleId="TableGrid">
    <w:name w:val="Table Grid"/>
    <w:basedOn w:val="TableNormal"/>
    <w:uiPriority w:val="99"/>
    <w:rsid w:val="000667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style-span">
    <w:name w:val="apple-style-span"/>
    <w:basedOn w:val="DefaultParagraphFont"/>
    <w:uiPriority w:val="99"/>
    <w:rsid w:val="0068174D"/>
    <w:rPr>
      <w:rFonts w:cs="Times New Roman"/>
    </w:rPr>
  </w:style>
  <w:style w:type="paragraph" w:styleId="PlainText">
    <w:name w:val="Plain Text"/>
    <w:basedOn w:val="Normal"/>
    <w:link w:val="PlainTextChar"/>
    <w:uiPriority w:val="99"/>
    <w:semiHidden/>
    <w:rsid w:val="00657400"/>
    <w:rPr>
      <w:rFonts w:ascii="Consolas" w:hAnsi="Consolas"/>
      <w:sz w:val="21"/>
      <w:szCs w:val="21"/>
    </w:rPr>
  </w:style>
  <w:style w:type="character" w:customStyle="1" w:styleId="PlainTextChar">
    <w:name w:val="Plain Text Char"/>
    <w:basedOn w:val="DefaultParagraphFont"/>
    <w:link w:val="PlainText"/>
    <w:uiPriority w:val="99"/>
    <w:semiHidden/>
    <w:locked/>
    <w:rsid w:val="00657400"/>
    <w:rPr>
      <w:rFonts w:ascii="Consolas" w:hAnsi="Consolas" w:cs="Times New Roman"/>
      <w:sz w:val="21"/>
      <w:szCs w:val="21"/>
    </w:rPr>
  </w:style>
  <w:style w:type="paragraph" w:styleId="FootnoteText">
    <w:name w:val="footnote text"/>
    <w:basedOn w:val="Normal"/>
    <w:link w:val="FootnoteTextChar"/>
    <w:uiPriority w:val="99"/>
    <w:semiHidden/>
    <w:rsid w:val="00E3471B"/>
    <w:rPr>
      <w:sz w:val="20"/>
      <w:szCs w:val="20"/>
    </w:rPr>
  </w:style>
  <w:style w:type="character" w:customStyle="1" w:styleId="FootnoteTextChar">
    <w:name w:val="Footnote Text Char"/>
    <w:basedOn w:val="DefaultParagraphFont"/>
    <w:link w:val="FootnoteText"/>
    <w:uiPriority w:val="99"/>
    <w:semiHidden/>
    <w:locked/>
    <w:rsid w:val="00E3471B"/>
    <w:rPr>
      <w:rFonts w:cs="Times New Roman"/>
      <w:sz w:val="20"/>
      <w:szCs w:val="20"/>
    </w:rPr>
  </w:style>
  <w:style w:type="character" w:styleId="FootnoteReference">
    <w:name w:val="footnote reference"/>
    <w:basedOn w:val="DefaultParagraphFont"/>
    <w:uiPriority w:val="99"/>
    <w:semiHidden/>
    <w:rsid w:val="00E3471B"/>
    <w:rPr>
      <w:rFonts w:cs="Times New Roman"/>
      <w:vertAlign w:val="superscript"/>
    </w:rPr>
  </w:style>
  <w:style w:type="paragraph" w:styleId="BalloonText">
    <w:name w:val="Balloon Text"/>
    <w:basedOn w:val="Normal"/>
    <w:link w:val="BalloonTextChar"/>
    <w:uiPriority w:val="99"/>
    <w:semiHidden/>
    <w:unhideWhenUsed/>
    <w:rsid w:val="004A70CA"/>
    <w:rPr>
      <w:rFonts w:ascii="Tahoma" w:hAnsi="Tahoma" w:cs="Tahoma"/>
      <w:sz w:val="16"/>
      <w:szCs w:val="16"/>
    </w:rPr>
  </w:style>
  <w:style w:type="character" w:customStyle="1" w:styleId="BalloonTextChar">
    <w:name w:val="Balloon Text Char"/>
    <w:basedOn w:val="DefaultParagraphFont"/>
    <w:link w:val="BalloonText"/>
    <w:uiPriority w:val="99"/>
    <w:semiHidden/>
    <w:rsid w:val="004A70CA"/>
    <w:rPr>
      <w:rFonts w:ascii="Tahoma" w:hAnsi="Tahoma" w:cs="Tahoma"/>
      <w:sz w:val="16"/>
      <w:szCs w:val="16"/>
    </w:rPr>
  </w:style>
  <w:style w:type="paragraph" w:styleId="ListParagraph">
    <w:name w:val="List Paragraph"/>
    <w:basedOn w:val="Normal"/>
    <w:uiPriority w:val="34"/>
    <w:qFormat/>
    <w:rsid w:val="00277830"/>
    <w:pPr>
      <w:ind w:left="720"/>
      <w:contextualSpacing/>
    </w:pPr>
  </w:style>
  <w:style w:type="paragraph" w:styleId="Title">
    <w:name w:val="Title"/>
    <w:basedOn w:val="Normal"/>
    <w:next w:val="Normal"/>
    <w:link w:val="TitleChar"/>
    <w:qFormat/>
    <w:locked/>
    <w:rsid w:val="007B520E"/>
    <w:pPr>
      <w:contextualSpacing/>
    </w:pPr>
    <w:rPr>
      <w:rFonts w:ascii="Machine" w:eastAsiaTheme="majorEastAsia" w:hAnsi="Machine" w:cstheme="majorBidi"/>
      <w:spacing w:val="-10"/>
      <w:kern w:val="28"/>
      <w:sz w:val="56"/>
      <w:szCs w:val="56"/>
    </w:rPr>
  </w:style>
  <w:style w:type="character" w:customStyle="1" w:styleId="TitleChar">
    <w:name w:val="Title Char"/>
    <w:basedOn w:val="DefaultParagraphFont"/>
    <w:link w:val="Title"/>
    <w:rsid w:val="007B520E"/>
    <w:rPr>
      <w:rFonts w:ascii="Machine" w:eastAsiaTheme="majorEastAsia" w:hAnsi="Machine" w:cstheme="majorBidi"/>
      <w:spacing w:val="-10"/>
      <w:kern w:val="28"/>
      <w:sz w:val="56"/>
      <w:szCs w:val="56"/>
    </w:rPr>
  </w:style>
  <w:style w:type="character" w:styleId="CommentReference">
    <w:name w:val="annotation reference"/>
    <w:basedOn w:val="DefaultParagraphFont"/>
    <w:uiPriority w:val="99"/>
    <w:semiHidden/>
    <w:unhideWhenUsed/>
    <w:rsid w:val="001C6B89"/>
    <w:rPr>
      <w:sz w:val="16"/>
      <w:szCs w:val="16"/>
    </w:rPr>
  </w:style>
  <w:style w:type="paragraph" w:styleId="CommentText">
    <w:name w:val="annotation text"/>
    <w:basedOn w:val="Normal"/>
    <w:link w:val="CommentTextChar"/>
    <w:uiPriority w:val="99"/>
    <w:semiHidden/>
    <w:unhideWhenUsed/>
    <w:rsid w:val="001C6B89"/>
    <w:rPr>
      <w:sz w:val="20"/>
      <w:szCs w:val="20"/>
    </w:rPr>
  </w:style>
  <w:style w:type="character" w:customStyle="1" w:styleId="CommentTextChar">
    <w:name w:val="Comment Text Char"/>
    <w:basedOn w:val="DefaultParagraphFont"/>
    <w:link w:val="CommentText"/>
    <w:uiPriority w:val="99"/>
    <w:semiHidden/>
    <w:rsid w:val="001C6B89"/>
  </w:style>
  <w:style w:type="paragraph" w:styleId="CommentSubject">
    <w:name w:val="annotation subject"/>
    <w:basedOn w:val="CommentText"/>
    <w:next w:val="CommentText"/>
    <w:link w:val="CommentSubjectChar"/>
    <w:uiPriority w:val="99"/>
    <w:semiHidden/>
    <w:unhideWhenUsed/>
    <w:rsid w:val="001C6B89"/>
    <w:rPr>
      <w:b/>
      <w:bCs/>
    </w:rPr>
  </w:style>
  <w:style w:type="character" w:customStyle="1" w:styleId="CommentSubjectChar">
    <w:name w:val="Comment Subject Char"/>
    <w:basedOn w:val="CommentTextChar"/>
    <w:link w:val="CommentSubject"/>
    <w:uiPriority w:val="99"/>
    <w:semiHidden/>
    <w:rsid w:val="001C6B89"/>
    <w:rPr>
      <w:b/>
      <w:bCs/>
    </w:rPr>
  </w:style>
  <w:style w:type="character" w:customStyle="1" w:styleId="Heading4Char">
    <w:name w:val="Heading 4 Char"/>
    <w:basedOn w:val="DefaultParagraphFont"/>
    <w:link w:val="Heading4"/>
    <w:rsid w:val="00A549A1"/>
    <w:rPr>
      <w:rFonts w:eastAsiaTheme="majorEastAsia"/>
      <w:iCs/>
      <w:sz w:val="24"/>
      <w:szCs w:val="24"/>
    </w:rPr>
  </w:style>
  <w:style w:type="character" w:customStyle="1" w:styleId="Heading8Char">
    <w:name w:val="Heading 8 Char"/>
    <w:basedOn w:val="DefaultParagraphFont"/>
    <w:link w:val="Heading8"/>
    <w:semiHidden/>
    <w:rsid w:val="00A302E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A302EF"/>
    <w:rPr>
      <w:rFonts w:asciiTheme="majorHAnsi" w:eastAsiaTheme="majorEastAsia" w:hAnsiTheme="majorHAnsi" w:cstheme="majorBidi"/>
      <w:i/>
      <w:iCs/>
      <w:color w:val="272727" w:themeColor="text1" w:themeTint="D8"/>
      <w:sz w:val="21"/>
      <w:szCs w:val="21"/>
    </w:rPr>
  </w:style>
  <w:style w:type="table" w:customStyle="1" w:styleId="PlainTable31">
    <w:name w:val="Plain Table 31"/>
    <w:basedOn w:val="TableNormal"/>
    <w:uiPriority w:val="43"/>
    <w:rsid w:val="0070415D"/>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3437302">
      <w:marLeft w:val="0"/>
      <w:marRight w:val="0"/>
      <w:marTop w:val="0"/>
      <w:marBottom w:val="0"/>
      <w:divBdr>
        <w:top w:val="none" w:sz="0" w:space="0" w:color="auto"/>
        <w:left w:val="none" w:sz="0" w:space="0" w:color="auto"/>
        <w:bottom w:val="none" w:sz="0" w:space="0" w:color="auto"/>
        <w:right w:val="none" w:sz="0" w:space="0" w:color="auto"/>
      </w:divBdr>
    </w:div>
    <w:div w:id="2023437303">
      <w:marLeft w:val="0"/>
      <w:marRight w:val="0"/>
      <w:marTop w:val="0"/>
      <w:marBottom w:val="0"/>
      <w:divBdr>
        <w:top w:val="none" w:sz="0" w:space="0" w:color="auto"/>
        <w:left w:val="none" w:sz="0" w:space="0" w:color="auto"/>
        <w:bottom w:val="none" w:sz="0" w:space="0" w:color="auto"/>
        <w:right w:val="none" w:sz="0" w:space="0" w:color="auto"/>
      </w:divBdr>
    </w:div>
    <w:div w:id="2023437304">
      <w:marLeft w:val="0"/>
      <w:marRight w:val="0"/>
      <w:marTop w:val="0"/>
      <w:marBottom w:val="0"/>
      <w:divBdr>
        <w:top w:val="none" w:sz="0" w:space="0" w:color="auto"/>
        <w:left w:val="none" w:sz="0" w:space="0" w:color="auto"/>
        <w:bottom w:val="none" w:sz="0" w:space="0" w:color="auto"/>
        <w:right w:val="none" w:sz="0" w:space="0" w:color="auto"/>
      </w:divBdr>
    </w:div>
    <w:div w:id="2023437305">
      <w:marLeft w:val="0"/>
      <w:marRight w:val="0"/>
      <w:marTop w:val="0"/>
      <w:marBottom w:val="0"/>
      <w:divBdr>
        <w:top w:val="none" w:sz="0" w:space="0" w:color="auto"/>
        <w:left w:val="none" w:sz="0" w:space="0" w:color="auto"/>
        <w:bottom w:val="none" w:sz="0" w:space="0" w:color="auto"/>
        <w:right w:val="none" w:sz="0" w:space="0" w:color="auto"/>
      </w:divBdr>
    </w:div>
    <w:div w:id="2023437306">
      <w:marLeft w:val="0"/>
      <w:marRight w:val="0"/>
      <w:marTop w:val="0"/>
      <w:marBottom w:val="0"/>
      <w:divBdr>
        <w:top w:val="none" w:sz="0" w:space="0" w:color="auto"/>
        <w:left w:val="none" w:sz="0" w:space="0" w:color="auto"/>
        <w:bottom w:val="none" w:sz="0" w:space="0" w:color="auto"/>
        <w:right w:val="none" w:sz="0" w:space="0" w:color="auto"/>
      </w:divBdr>
    </w:div>
    <w:div w:id="2023437307">
      <w:marLeft w:val="0"/>
      <w:marRight w:val="0"/>
      <w:marTop w:val="0"/>
      <w:marBottom w:val="0"/>
      <w:divBdr>
        <w:top w:val="none" w:sz="0" w:space="0" w:color="auto"/>
        <w:left w:val="none" w:sz="0" w:space="0" w:color="auto"/>
        <w:bottom w:val="none" w:sz="0" w:space="0" w:color="auto"/>
        <w:right w:val="none" w:sz="0" w:space="0" w:color="auto"/>
      </w:divBdr>
    </w:div>
    <w:div w:id="2023437308">
      <w:marLeft w:val="0"/>
      <w:marRight w:val="0"/>
      <w:marTop w:val="0"/>
      <w:marBottom w:val="0"/>
      <w:divBdr>
        <w:top w:val="none" w:sz="0" w:space="0" w:color="auto"/>
        <w:left w:val="none" w:sz="0" w:space="0" w:color="auto"/>
        <w:bottom w:val="none" w:sz="0" w:space="0" w:color="auto"/>
        <w:right w:val="none" w:sz="0" w:space="0" w:color="auto"/>
      </w:divBdr>
    </w:div>
    <w:div w:id="2023437309">
      <w:marLeft w:val="0"/>
      <w:marRight w:val="0"/>
      <w:marTop w:val="0"/>
      <w:marBottom w:val="0"/>
      <w:divBdr>
        <w:top w:val="none" w:sz="0" w:space="0" w:color="auto"/>
        <w:left w:val="none" w:sz="0" w:space="0" w:color="auto"/>
        <w:bottom w:val="none" w:sz="0" w:space="0" w:color="auto"/>
        <w:right w:val="none" w:sz="0" w:space="0" w:color="auto"/>
      </w:divBdr>
    </w:div>
    <w:div w:id="2023437310">
      <w:marLeft w:val="0"/>
      <w:marRight w:val="0"/>
      <w:marTop w:val="0"/>
      <w:marBottom w:val="0"/>
      <w:divBdr>
        <w:top w:val="none" w:sz="0" w:space="0" w:color="auto"/>
        <w:left w:val="none" w:sz="0" w:space="0" w:color="auto"/>
        <w:bottom w:val="none" w:sz="0" w:space="0" w:color="auto"/>
        <w:right w:val="none" w:sz="0" w:space="0" w:color="auto"/>
      </w:divBdr>
    </w:div>
    <w:div w:id="2023437311">
      <w:marLeft w:val="0"/>
      <w:marRight w:val="0"/>
      <w:marTop w:val="0"/>
      <w:marBottom w:val="0"/>
      <w:divBdr>
        <w:top w:val="none" w:sz="0" w:space="0" w:color="auto"/>
        <w:left w:val="none" w:sz="0" w:space="0" w:color="auto"/>
        <w:bottom w:val="none" w:sz="0" w:space="0" w:color="auto"/>
        <w:right w:val="none" w:sz="0" w:space="0" w:color="auto"/>
      </w:divBdr>
    </w:div>
    <w:div w:id="2023437312">
      <w:marLeft w:val="0"/>
      <w:marRight w:val="0"/>
      <w:marTop w:val="0"/>
      <w:marBottom w:val="0"/>
      <w:divBdr>
        <w:top w:val="none" w:sz="0" w:space="0" w:color="auto"/>
        <w:left w:val="none" w:sz="0" w:space="0" w:color="auto"/>
        <w:bottom w:val="none" w:sz="0" w:space="0" w:color="auto"/>
        <w:right w:val="none" w:sz="0" w:space="0" w:color="auto"/>
      </w:divBdr>
    </w:div>
    <w:div w:id="2023437313">
      <w:marLeft w:val="0"/>
      <w:marRight w:val="0"/>
      <w:marTop w:val="0"/>
      <w:marBottom w:val="0"/>
      <w:divBdr>
        <w:top w:val="none" w:sz="0" w:space="0" w:color="auto"/>
        <w:left w:val="none" w:sz="0" w:space="0" w:color="auto"/>
        <w:bottom w:val="none" w:sz="0" w:space="0" w:color="auto"/>
        <w:right w:val="none" w:sz="0" w:space="0" w:color="auto"/>
      </w:divBdr>
    </w:div>
    <w:div w:id="2023437314">
      <w:marLeft w:val="0"/>
      <w:marRight w:val="0"/>
      <w:marTop w:val="0"/>
      <w:marBottom w:val="0"/>
      <w:divBdr>
        <w:top w:val="none" w:sz="0" w:space="0" w:color="auto"/>
        <w:left w:val="none" w:sz="0" w:space="0" w:color="auto"/>
        <w:bottom w:val="none" w:sz="0" w:space="0" w:color="auto"/>
        <w:right w:val="none" w:sz="0" w:space="0" w:color="auto"/>
      </w:divBdr>
    </w:div>
    <w:div w:id="2023437315">
      <w:marLeft w:val="0"/>
      <w:marRight w:val="0"/>
      <w:marTop w:val="0"/>
      <w:marBottom w:val="0"/>
      <w:divBdr>
        <w:top w:val="none" w:sz="0" w:space="0" w:color="auto"/>
        <w:left w:val="none" w:sz="0" w:space="0" w:color="auto"/>
        <w:bottom w:val="none" w:sz="0" w:space="0" w:color="auto"/>
        <w:right w:val="none" w:sz="0" w:space="0" w:color="auto"/>
      </w:divBdr>
    </w:div>
    <w:div w:id="2023437316">
      <w:marLeft w:val="0"/>
      <w:marRight w:val="0"/>
      <w:marTop w:val="0"/>
      <w:marBottom w:val="0"/>
      <w:divBdr>
        <w:top w:val="none" w:sz="0" w:space="0" w:color="auto"/>
        <w:left w:val="none" w:sz="0" w:space="0" w:color="auto"/>
        <w:bottom w:val="none" w:sz="0" w:space="0" w:color="auto"/>
        <w:right w:val="none" w:sz="0" w:space="0" w:color="auto"/>
      </w:divBdr>
    </w:div>
    <w:div w:id="2023437317">
      <w:marLeft w:val="0"/>
      <w:marRight w:val="0"/>
      <w:marTop w:val="0"/>
      <w:marBottom w:val="0"/>
      <w:divBdr>
        <w:top w:val="none" w:sz="0" w:space="0" w:color="auto"/>
        <w:left w:val="none" w:sz="0" w:space="0" w:color="auto"/>
        <w:bottom w:val="none" w:sz="0" w:space="0" w:color="auto"/>
        <w:right w:val="none" w:sz="0" w:space="0" w:color="auto"/>
      </w:divBdr>
    </w:div>
    <w:div w:id="2023437318">
      <w:marLeft w:val="0"/>
      <w:marRight w:val="0"/>
      <w:marTop w:val="0"/>
      <w:marBottom w:val="0"/>
      <w:divBdr>
        <w:top w:val="none" w:sz="0" w:space="0" w:color="auto"/>
        <w:left w:val="none" w:sz="0" w:space="0" w:color="auto"/>
        <w:bottom w:val="none" w:sz="0" w:space="0" w:color="auto"/>
        <w:right w:val="none" w:sz="0" w:space="0" w:color="auto"/>
      </w:divBdr>
    </w:div>
    <w:div w:id="2023437319">
      <w:marLeft w:val="0"/>
      <w:marRight w:val="0"/>
      <w:marTop w:val="0"/>
      <w:marBottom w:val="0"/>
      <w:divBdr>
        <w:top w:val="none" w:sz="0" w:space="0" w:color="auto"/>
        <w:left w:val="none" w:sz="0" w:space="0" w:color="auto"/>
        <w:bottom w:val="none" w:sz="0" w:space="0" w:color="auto"/>
        <w:right w:val="none" w:sz="0" w:space="0" w:color="auto"/>
      </w:divBdr>
    </w:div>
    <w:div w:id="2023437320">
      <w:marLeft w:val="0"/>
      <w:marRight w:val="0"/>
      <w:marTop w:val="0"/>
      <w:marBottom w:val="0"/>
      <w:divBdr>
        <w:top w:val="none" w:sz="0" w:space="0" w:color="auto"/>
        <w:left w:val="none" w:sz="0" w:space="0" w:color="auto"/>
        <w:bottom w:val="none" w:sz="0" w:space="0" w:color="auto"/>
        <w:right w:val="none" w:sz="0" w:space="0" w:color="auto"/>
      </w:divBdr>
    </w:div>
    <w:div w:id="2023437321">
      <w:marLeft w:val="0"/>
      <w:marRight w:val="0"/>
      <w:marTop w:val="0"/>
      <w:marBottom w:val="0"/>
      <w:divBdr>
        <w:top w:val="none" w:sz="0" w:space="0" w:color="auto"/>
        <w:left w:val="none" w:sz="0" w:space="0" w:color="auto"/>
        <w:bottom w:val="none" w:sz="0" w:space="0" w:color="auto"/>
        <w:right w:val="none" w:sz="0" w:space="0" w:color="auto"/>
      </w:divBdr>
    </w:div>
    <w:div w:id="2023437322">
      <w:marLeft w:val="0"/>
      <w:marRight w:val="0"/>
      <w:marTop w:val="0"/>
      <w:marBottom w:val="0"/>
      <w:divBdr>
        <w:top w:val="none" w:sz="0" w:space="0" w:color="auto"/>
        <w:left w:val="none" w:sz="0" w:space="0" w:color="auto"/>
        <w:bottom w:val="none" w:sz="0" w:space="0" w:color="auto"/>
        <w:right w:val="none" w:sz="0" w:space="0" w:color="auto"/>
      </w:divBdr>
    </w:div>
    <w:div w:id="2023437323">
      <w:marLeft w:val="0"/>
      <w:marRight w:val="0"/>
      <w:marTop w:val="0"/>
      <w:marBottom w:val="0"/>
      <w:divBdr>
        <w:top w:val="none" w:sz="0" w:space="0" w:color="auto"/>
        <w:left w:val="none" w:sz="0" w:space="0" w:color="auto"/>
        <w:bottom w:val="none" w:sz="0" w:space="0" w:color="auto"/>
        <w:right w:val="none" w:sz="0" w:space="0" w:color="auto"/>
      </w:divBdr>
    </w:div>
    <w:div w:id="2023437324">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ne@demo.com" TargetMode="External"/><Relationship Id="rId13" Type="http://schemas.openxmlformats.org/officeDocument/2006/relationships/hyperlink" Target="mailto:Joe@demo.com" TargetMode="External"/><Relationship Id="rId18" Type="http://schemas.openxmlformats.org/officeDocument/2006/relationships/footer" Target="footer3.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mailto:Jane@demo.com" TargetMode="External"/><Relationship Id="rId2" Type="http://schemas.openxmlformats.org/officeDocument/2006/relationships/numbering" Target="numbering.xml"/><Relationship Id="rId16" Type="http://schemas.openxmlformats.org/officeDocument/2006/relationships/hyperlink" Target="mailto:Joe@dem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mailto:Jane@demo.com" TargetMode="Externa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mailto:Jane@demo.com"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09240-A2F4-4733-8C67-7CC96368F1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3978</Words>
  <Characters>22679</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ArxLab ELN Test Script Template</vt:lpstr>
    </vt:vector>
  </TitlesOfParts>
  <Company>Arxspan LLC</Company>
  <LinksUpToDate>false</LinksUpToDate>
  <CharactersWithSpaces>26604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ArxLab ELN Test Script Template</dc:title>
  <dc:subject/>
  <dc:creator>Bruce Kozuma</dc:creator>
  <cp:keywords/>
  <dc:description/>
  <cp:lastModifiedBy>Amanda Lashua</cp:lastModifiedBy>
  <cp:revision>2</cp:revision>
  <cp:lastPrinted>2013-09-03T03:57:00Z</cp:lastPrinted>
  <dcterms:created xsi:type="dcterms:W3CDTF">2018-05-10T21:42:00Z</dcterms:created>
  <dcterms:modified xsi:type="dcterms:W3CDTF">2018-05-10T21:42:00Z</dcterms:modified>
  <cp:contentStatus>Draft</cp:contentStatus>
</cp:coreProperties>
</file>